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EB931" w14:textId="77777777" w:rsidR="005C2AC8" w:rsidRPr="005C2AC8" w:rsidRDefault="005C2AC8" w:rsidP="005C2AC8">
      <w:pPr>
        <w:spacing w:line="276" w:lineRule="auto"/>
        <w:ind w:left="567" w:hanging="567"/>
        <w:rPr>
          <w:ins w:id="0" w:author="Ghassan Hamarneh" w:date="2017-06-02T11:08:00Z"/>
          <w:rFonts w:cs="Arial"/>
          <w:b/>
          <w:bCs/>
          <w:sz w:val="20"/>
          <w:szCs w:val="20"/>
          <w:u w:val="single"/>
        </w:rPr>
      </w:pPr>
      <w:ins w:id="1" w:author="Ghassan Hamarneh" w:date="2017-06-02T11:08:00Z">
        <w:r w:rsidRPr="005C2AC8">
          <w:rPr>
            <w:rFonts w:cs="Arial"/>
            <w:b/>
            <w:bCs/>
            <w:sz w:val="20"/>
            <w:szCs w:val="20"/>
            <w:u w:val="single"/>
          </w:rPr>
          <w:t>A survey of MRI-based medical image analysis for brain tumor studies</w:t>
        </w:r>
      </w:ins>
    </w:p>
    <w:p w14:paraId="2DA37301" w14:textId="77777777" w:rsidR="005C2AC8" w:rsidRPr="005C2AC8" w:rsidRDefault="005C2AC8" w:rsidP="005C2AC8">
      <w:pPr>
        <w:spacing w:line="276" w:lineRule="auto"/>
        <w:ind w:left="567" w:hanging="567"/>
        <w:rPr>
          <w:ins w:id="2" w:author="Ghassan Hamarneh" w:date="2017-06-02T11:08:00Z"/>
          <w:rFonts w:cs="Arial"/>
          <w:sz w:val="20"/>
          <w:szCs w:val="20"/>
          <w:u w:val="single"/>
        </w:rPr>
      </w:pPr>
      <w:ins w:id="3" w:author="Ghassan Hamarneh" w:date="2017-06-02T11:08:00Z">
        <w:r w:rsidRPr="005C2AC8">
          <w:rPr>
            <w:rFonts w:cs="Arial"/>
            <w:sz w:val="20"/>
            <w:szCs w:val="20"/>
            <w:u w:val="single"/>
          </w:rPr>
          <w:t>Stefan Bauer</w:t>
        </w:r>
        <w:r w:rsidRPr="005C2AC8">
          <w:rPr>
            <w:rFonts w:cs="Arial"/>
            <w:sz w:val="20"/>
            <w:szCs w:val="20"/>
            <w:u w:val="single"/>
            <w:vertAlign w:val="superscript"/>
          </w:rPr>
          <w:t>1,3</w:t>
        </w:r>
        <w:r w:rsidRPr="005C2AC8">
          <w:rPr>
            <w:rFonts w:cs="Arial"/>
            <w:sz w:val="20"/>
            <w:szCs w:val="20"/>
            <w:u w:val="single"/>
          </w:rPr>
          <w:t>, Roland Wiest</w:t>
        </w:r>
        <w:r w:rsidRPr="005C2AC8">
          <w:rPr>
            <w:rFonts w:cs="Arial"/>
            <w:sz w:val="20"/>
            <w:szCs w:val="20"/>
            <w:u w:val="single"/>
            <w:vertAlign w:val="superscript"/>
          </w:rPr>
          <w:t>2</w:t>
        </w:r>
        <w:r w:rsidRPr="005C2AC8">
          <w:rPr>
            <w:rFonts w:cs="Arial"/>
            <w:sz w:val="20"/>
            <w:szCs w:val="20"/>
            <w:u w:val="single"/>
          </w:rPr>
          <w:t>, Lutz-P Nolte</w:t>
        </w:r>
        <w:r w:rsidRPr="005C2AC8">
          <w:rPr>
            <w:rFonts w:cs="Arial"/>
            <w:sz w:val="20"/>
            <w:szCs w:val="20"/>
            <w:u w:val="single"/>
            <w:vertAlign w:val="superscript"/>
          </w:rPr>
          <w:t>1</w:t>
        </w:r>
        <w:r w:rsidRPr="005C2AC8">
          <w:rPr>
            <w:rFonts w:cs="Arial"/>
            <w:sz w:val="20"/>
            <w:szCs w:val="20"/>
            <w:u w:val="single"/>
          </w:rPr>
          <w:t> and Mauricio Reyes</w:t>
        </w:r>
        <w:r w:rsidRPr="005C2AC8">
          <w:rPr>
            <w:rFonts w:cs="Arial"/>
            <w:sz w:val="20"/>
            <w:szCs w:val="20"/>
            <w:u w:val="single"/>
            <w:vertAlign w:val="superscript"/>
          </w:rPr>
          <w:t>1</w:t>
        </w:r>
      </w:ins>
    </w:p>
    <w:p w14:paraId="727FBDE9" w14:textId="77777777" w:rsidR="005C2AC8" w:rsidRPr="005C2AC8" w:rsidRDefault="005C2AC8" w:rsidP="005C2AC8">
      <w:pPr>
        <w:spacing w:line="276" w:lineRule="auto"/>
        <w:ind w:left="567" w:hanging="567"/>
        <w:rPr>
          <w:ins w:id="4" w:author="Ghassan Hamarneh" w:date="2017-06-02T11:08:00Z"/>
          <w:rFonts w:cs="Arial"/>
          <w:sz w:val="20"/>
          <w:szCs w:val="20"/>
          <w:u w:val="single"/>
        </w:rPr>
      </w:pPr>
      <w:ins w:id="5" w:author="Ghassan Hamarneh" w:date="2017-06-02T11:08:00Z">
        <w:r w:rsidRPr="005C2AC8">
          <w:rPr>
            <w:rFonts w:cs="Arial"/>
            <w:sz w:val="20"/>
            <w:szCs w:val="20"/>
            <w:u w:val="single"/>
          </w:rPr>
          <w:t>Published 6 June 2013 • 2013 Institute of Physics and Engineering in Medicine </w:t>
        </w:r>
        <w:r w:rsidRPr="005C2AC8">
          <w:rPr>
            <w:rFonts w:cs="Arial"/>
            <w:sz w:val="20"/>
            <w:szCs w:val="20"/>
            <w:u w:val="single"/>
          </w:rPr>
          <w:br/>
        </w:r>
        <w:r w:rsidRPr="005C2AC8">
          <w:rPr>
            <w:rFonts w:cs="Arial"/>
            <w:sz w:val="20"/>
            <w:szCs w:val="20"/>
            <w:u w:val="single"/>
          </w:rPr>
          <w:fldChar w:fldCharType="begin"/>
        </w:r>
        <w:r w:rsidRPr="005C2AC8">
          <w:rPr>
            <w:rFonts w:cs="Arial"/>
            <w:sz w:val="20"/>
            <w:szCs w:val="20"/>
            <w:u w:val="single"/>
          </w:rPr>
          <w:instrText xml:space="preserve"> HYPERLINK "http://iopscience.iop.org/journal/0031-9155" </w:instrText>
        </w:r>
        <w:r w:rsidRPr="005C2AC8">
          <w:rPr>
            <w:rFonts w:cs="Arial"/>
            <w:sz w:val="20"/>
            <w:szCs w:val="20"/>
            <w:u w:val="single"/>
          </w:rPr>
          <w:fldChar w:fldCharType="separate"/>
        </w:r>
        <w:r w:rsidRPr="005C2AC8">
          <w:rPr>
            <w:rStyle w:val="Hyperlink"/>
            <w:rFonts w:cs="Arial"/>
            <w:sz w:val="20"/>
            <w:szCs w:val="20"/>
          </w:rPr>
          <w:t>Physics in Medicine and Biology</w:t>
        </w:r>
        <w:r w:rsidRPr="005C2AC8">
          <w:rPr>
            <w:rFonts w:cs="Arial"/>
            <w:sz w:val="20"/>
            <w:szCs w:val="20"/>
            <w:u w:val="single"/>
          </w:rPr>
          <w:fldChar w:fldCharType="end"/>
        </w:r>
        <w:r w:rsidRPr="005C2AC8">
          <w:rPr>
            <w:rFonts w:cs="Arial"/>
            <w:sz w:val="20"/>
            <w:szCs w:val="20"/>
            <w:u w:val="single"/>
          </w:rPr>
          <w:t>, </w:t>
        </w:r>
        <w:r w:rsidRPr="005C2AC8">
          <w:rPr>
            <w:rFonts w:cs="Arial"/>
            <w:sz w:val="20"/>
            <w:szCs w:val="20"/>
            <w:u w:val="single"/>
          </w:rPr>
          <w:fldChar w:fldCharType="begin"/>
        </w:r>
        <w:r w:rsidRPr="005C2AC8">
          <w:rPr>
            <w:rFonts w:cs="Arial"/>
            <w:sz w:val="20"/>
            <w:szCs w:val="20"/>
            <w:u w:val="single"/>
          </w:rPr>
          <w:instrText xml:space="preserve"> HYPERLINK "http://iopscience.iop.org/volume/0031-9155/58" </w:instrText>
        </w:r>
        <w:r w:rsidRPr="005C2AC8">
          <w:rPr>
            <w:rFonts w:cs="Arial"/>
            <w:sz w:val="20"/>
            <w:szCs w:val="20"/>
            <w:u w:val="single"/>
          </w:rPr>
          <w:fldChar w:fldCharType="separate"/>
        </w:r>
        <w:r w:rsidRPr="005C2AC8">
          <w:rPr>
            <w:rStyle w:val="Hyperlink"/>
            <w:rFonts w:cs="Arial"/>
            <w:sz w:val="20"/>
            <w:szCs w:val="20"/>
          </w:rPr>
          <w:t>Volume 58</w:t>
        </w:r>
        <w:r w:rsidRPr="005C2AC8">
          <w:rPr>
            <w:rFonts w:cs="Arial"/>
            <w:sz w:val="20"/>
            <w:szCs w:val="20"/>
            <w:u w:val="single"/>
          </w:rPr>
          <w:fldChar w:fldCharType="end"/>
        </w:r>
        <w:r w:rsidRPr="005C2AC8">
          <w:rPr>
            <w:rFonts w:cs="Arial"/>
            <w:sz w:val="20"/>
            <w:szCs w:val="20"/>
            <w:u w:val="single"/>
          </w:rPr>
          <w:t>, </w:t>
        </w:r>
        <w:r w:rsidRPr="005C2AC8">
          <w:rPr>
            <w:rFonts w:cs="Arial"/>
            <w:sz w:val="20"/>
            <w:szCs w:val="20"/>
            <w:u w:val="single"/>
          </w:rPr>
          <w:fldChar w:fldCharType="begin"/>
        </w:r>
        <w:r w:rsidRPr="005C2AC8">
          <w:rPr>
            <w:rFonts w:cs="Arial"/>
            <w:sz w:val="20"/>
            <w:szCs w:val="20"/>
            <w:u w:val="single"/>
          </w:rPr>
          <w:instrText xml:space="preserve"> HYPERLINK "http://iopscience.iop.org/issue/0031-9155/58/13" </w:instrText>
        </w:r>
        <w:r w:rsidRPr="005C2AC8">
          <w:rPr>
            <w:rFonts w:cs="Arial"/>
            <w:sz w:val="20"/>
            <w:szCs w:val="20"/>
            <w:u w:val="single"/>
          </w:rPr>
          <w:fldChar w:fldCharType="separate"/>
        </w:r>
        <w:r w:rsidRPr="005C2AC8">
          <w:rPr>
            <w:rStyle w:val="Hyperlink"/>
            <w:rFonts w:cs="Arial"/>
            <w:sz w:val="20"/>
            <w:szCs w:val="20"/>
          </w:rPr>
          <w:t>Number 13</w:t>
        </w:r>
        <w:r w:rsidRPr="005C2AC8">
          <w:rPr>
            <w:rFonts w:cs="Arial"/>
            <w:sz w:val="20"/>
            <w:szCs w:val="20"/>
            <w:u w:val="single"/>
          </w:rPr>
          <w:fldChar w:fldCharType="end"/>
        </w:r>
      </w:ins>
    </w:p>
    <w:p w14:paraId="29A5779A" w14:textId="77777777" w:rsidR="005C2AC8" w:rsidRPr="005C2AC8" w:rsidRDefault="005C2AC8" w:rsidP="005C2AC8">
      <w:pPr>
        <w:spacing w:line="276" w:lineRule="auto"/>
        <w:ind w:left="567" w:hanging="567"/>
        <w:rPr>
          <w:ins w:id="6" w:author="Ghassan Hamarneh" w:date="2017-06-02T11:08:00Z"/>
          <w:rFonts w:cs="Arial"/>
          <w:sz w:val="20"/>
          <w:szCs w:val="20"/>
          <w:u w:val="single"/>
        </w:rPr>
      </w:pPr>
    </w:p>
    <w:p w14:paraId="51DCAA84" w14:textId="77777777" w:rsidR="005C2AC8" w:rsidRPr="005C2AC8" w:rsidRDefault="005C2AC8" w:rsidP="001458F1">
      <w:pPr>
        <w:spacing w:line="276" w:lineRule="auto"/>
        <w:ind w:left="567" w:hanging="567"/>
        <w:rPr>
          <w:ins w:id="7" w:author="Ghassan Hamarneh" w:date="2017-06-02T11:08:00Z"/>
          <w:rFonts w:cs="Arial"/>
          <w:sz w:val="20"/>
          <w:szCs w:val="20"/>
          <w:u w:val="single"/>
          <w:rPrChange w:id="8" w:author="Ghassan Hamarneh" w:date="2017-06-02T11:08:00Z">
            <w:rPr>
              <w:ins w:id="9" w:author="Ghassan Hamarneh" w:date="2017-06-02T11:08:00Z"/>
              <w:rFonts w:cs="Arial"/>
              <w:sz w:val="20"/>
              <w:szCs w:val="20"/>
              <w:u w:val="single"/>
              <w:lang w:val="en-CA"/>
            </w:rPr>
          </w:rPrChange>
        </w:rPr>
      </w:pPr>
    </w:p>
    <w:p w14:paraId="1986703C" w14:textId="77777777" w:rsidR="005C2AC8" w:rsidRDefault="005C2AC8" w:rsidP="001458F1">
      <w:pPr>
        <w:spacing w:line="276" w:lineRule="auto"/>
        <w:ind w:left="567" w:hanging="567"/>
        <w:rPr>
          <w:ins w:id="10" w:author="Ghassan Hamarneh" w:date="2017-06-02T11:08:00Z"/>
          <w:rFonts w:cs="Arial"/>
          <w:sz w:val="20"/>
          <w:szCs w:val="20"/>
          <w:u w:val="single"/>
          <w:lang w:val="en-CA"/>
        </w:rPr>
      </w:pPr>
    </w:p>
    <w:p w14:paraId="2AA41D9B" w14:textId="77777777" w:rsidR="001458F1" w:rsidRPr="00751CA1" w:rsidRDefault="001458F1" w:rsidP="001458F1">
      <w:pPr>
        <w:spacing w:line="276" w:lineRule="auto"/>
        <w:ind w:left="567" w:hanging="567"/>
        <w:rPr>
          <w:rFonts w:cs="Arial"/>
          <w:sz w:val="20"/>
          <w:szCs w:val="20"/>
          <w:u w:val="single"/>
          <w:lang w:val="en-CA"/>
        </w:rPr>
      </w:pPr>
      <w:r w:rsidRPr="00751CA1">
        <w:rPr>
          <w:rFonts w:cs="Arial"/>
          <w:sz w:val="20"/>
          <w:szCs w:val="20"/>
          <w:u w:val="single"/>
          <w:lang w:val="en-CA"/>
        </w:rPr>
        <w:t>Medical Image Segmentation:</w:t>
      </w:r>
    </w:p>
    <w:p w14:paraId="751094C1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proofErr w:type="spellStart"/>
      <w:r w:rsidRPr="005001ED">
        <w:rPr>
          <w:rFonts w:cstheme="majorBidi"/>
          <w:sz w:val="20"/>
          <w:szCs w:val="20"/>
        </w:rPr>
        <w:t>Elnakib</w:t>
      </w:r>
      <w:proofErr w:type="spellEnd"/>
      <w:r w:rsidRPr="005001ED">
        <w:rPr>
          <w:rFonts w:cstheme="majorBidi"/>
          <w:sz w:val="20"/>
          <w:szCs w:val="20"/>
        </w:rPr>
        <w:t xml:space="preserve">, G. </w:t>
      </w:r>
      <w:proofErr w:type="spellStart"/>
      <w:r w:rsidRPr="005001ED">
        <w:rPr>
          <w:rFonts w:cstheme="majorBidi"/>
          <w:sz w:val="20"/>
          <w:szCs w:val="20"/>
        </w:rPr>
        <w:t>Gimel’farb</w:t>
      </w:r>
      <w:proofErr w:type="spellEnd"/>
      <w:r w:rsidRPr="005001ED">
        <w:rPr>
          <w:rFonts w:cstheme="majorBidi"/>
          <w:sz w:val="20"/>
          <w:szCs w:val="20"/>
        </w:rPr>
        <w:t xml:space="preserve">, J. Suri, and A. El-Baz, “Medical Image Segmentation: A Brief Survey. </w:t>
      </w:r>
      <w:proofErr w:type="spellStart"/>
      <w:r w:rsidRPr="005001ED">
        <w:rPr>
          <w:rFonts w:cstheme="majorBidi"/>
          <w:sz w:val="20"/>
          <w:szCs w:val="20"/>
        </w:rPr>
        <w:t>Multi Modality</w:t>
      </w:r>
      <w:proofErr w:type="spellEnd"/>
      <w:r w:rsidRPr="005001ED">
        <w:rPr>
          <w:rFonts w:cstheme="majorBidi"/>
          <w:sz w:val="20"/>
          <w:szCs w:val="20"/>
        </w:rPr>
        <w:t xml:space="preserve"> State-of-the-Art Medical Image Segmentation and Registration Methodologies.” in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Multi Modality</w:t>
      </w:r>
      <w:proofErr w:type="spellEnd"/>
      <w:r w:rsidRPr="005001ED">
        <w:rPr>
          <w:rFonts w:cstheme="majorBidi"/>
          <w:i/>
          <w:iCs/>
          <w:sz w:val="20"/>
          <w:szCs w:val="20"/>
        </w:rPr>
        <w:t xml:space="preserve"> State-of-the-Art Medical Image Segmentation and Registration Methodologies</w:t>
      </w:r>
      <w:r w:rsidRPr="005001ED">
        <w:rPr>
          <w:rFonts w:cstheme="majorBidi"/>
          <w:sz w:val="20"/>
          <w:szCs w:val="20"/>
        </w:rPr>
        <w:t>, Springer, 2011, pp. 1–39.</w:t>
      </w:r>
    </w:p>
    <w:p w14:paraId="18279AF7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McIntosh and G. Hamarneh, “Medical Image Segmentation: Energy Minimization and Deformable Models,” </w:t>
      </w:r>
      <w:r w:rsidRPr="005001ED">
        <w:rPr>
          <w:rFonts w:cstheme="majorBidi"/>
          <w:i/>
          <w:iCs/>
          <w:sz w:val="20"/>
          <w:szCs w:val="20"/>
        </w:rPr>
        <w:t>Med. Imaging Technol. Appl.</w:t>
      </w:r>
      <w:r w:rsidRPr="005001ED">
        <w:rPr>
          <w:rFonts w:cstheme="majorBidi"/>
          <w:sz w:val="20"/>
          <w:szCs w:val="20"/>
        </w:rPr>
        <w:t>, pp. 661–692, 2004.</w:t>
      </w:r>
    </w:p>
    <w:p w14:paraId="4270AA1B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line="276" w:lineRule="auto"/>
        <w:ind w:left="567" w:hanging="567"/>
        <w:rPr>
          <w:rFonts w:cstheme="majorBidi"/>
          <w:bCs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L. Pham, C. Xu, and J. L. Prince, “Current Methods </w:t>
      </w:r>
      <w:proofErr w:type="gramStart"/>
      <w:r w:rsidRPr="005001ED">
        <w:rPr>
          <w:rFonts w:cstheme="majorBidi"/>
          <w:sz w:val="20"/>
          <w:szCs w:val="20"/>
        </w:rPr>
        <w:t>In</w:t>
      </w:r>
      <w:proofErr w:type="gramEnd"/>
      <w:r w:rsidRPr="005001ED">
        <w:rPr>
          <w:rFonts w:cstheme="majorBidi"/>
          <w:sz w:val="20"/>
          <w:szCs w:val="20"/>
        </w:rPr>
        <w:t xml:space="preserve"> Medical Image Segmentation,” in </w:t>
      </w:r>
      <w:r w:rsidRPr="005001ED">
        <w:rPr>
          <w:rFonts w:cstheme="majorBidi"/>
          <w:i/>
          <w:iCs/>
          <w:sz w:val="20"/>
          <w:szCs w:val="20"/>
        </w:rPr>
        <w:t>Annual review of biomedical engineering</w:t>
      </w:r>
      <w:r w:rsidRPr="005001ED">
        <w:rPr>
          <w:rFonts w:cstheme="majorBidi"/>
          <w:sz w:val="20"/>
          <w:szCs w:val="20"/>
        </w:rPr>
        <w:t>, 2000, vol. 2, pp. 315–337.</w:t>
      </w:r>
    </w:p>
    <w:p w14:paraId="773AA65F" w14:textId="77777777" w:rsidR="001458F1" w:rsidRPr="00861C74" w:rsidRDefault="001458F1" w:rsidP="001458F1">
      <w:pPr>
        <w:tabs>
          <w:tab w:val="center" w:pos="5541"/>
        </w:tabs>
        <w:spacing w:line="276" w:lineRule="auto"/>
        <w:ind w:left="567" w:hanging="567"/>
        <w:rPr>
          <w:rFonts w:cs="Arial"/>
          <w:bCs/>
          <w:sz w:val="20"/>
          <w:szCs w:val="20"/>
          <w:lang w:val="en-CA"/>
        </w:rPr>
      </w:pPr>
      <w:r w:rsidRPr="00861C74">
        <w:rPr>
          <w:rFonts w:cs="Arial"/>
          <w:bCs/>
          <w:i/>
          <w:iCs/>
          <w:sz w:val="20"/>
          <w:szCs w:val="20"/>
          <w:lang w:val="en-CA"/>
        </w:rPr>
        <w:t xml:space="preserve">  </w:t>
      </w:r>
      <w:r>
        <w:rPr>
          <w:rFonts w:cs="Arial"/>
          <w:bCs/>
          <w:i/>
          <w:iCs/>
          <w:sz w:val="20"/>
          <w:szCs w:val="20"/>
          <w:lang w:val="en-CA"/>
        </w:rPr>
        <w:tab/>
      </w:r>
      <w:r>
        <w:rPr>
          <w:rFonts w:cs="Arial"/>
          <w:bCs/>
          <w:i/>
          <w:iCs/>
          <w:sz w:val="20"/>
          <w:szCs w:val="20"/>
          <w:lang w:val="en-CA"/>
        </w:rPr>
        <w:tab/>
      </w:r>
    </w:p>
    <w:p w14:paraId="200D7F2D" w14:textId="77777777" w:rsidR="001458F1" w:rsidRDefault="001458F1" w:rsidP="001458F1">
      <w:pPr>
        <w:spacing w:line="276" w:lineRule="auto"/>
        <w:ind w:left="567" w:hanging="567"/>
        <w:rPr>
          <w:ins w:id="11" w:author="Ghassan Hamarneh" w:date="2016-04-01T15:25:00Z"/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bCs/>
          <w:sz w:val="20"/>
          <w:szCs w:val="20"/>
          <w:u w:val="single"/>
          <w:lang w:val="en-CA"/>
        </w:rPr>
        <w:t>Brain Tumour Segmentation:</w:t>
      </w:r>
    </w:p>
    <w:p w14:paraId="1E5F5673" w14:textId="77777777" w:rsidR="00143C5B" w:rsidRDefault="00143C5B">
      <w:pPr>
        <w:pStyle w:val="NormalWeb"/>
        <w:spacing w:before="0" w:beforeAutospacing="0" w:after="0" w:afterAutospacing="0"/>
        <w:textAlignment w:val="baseline"/>
        <w:rPr>
          <w:ins w:id="12" w:author="Ghassan Hamarneh" w:date="2016-10-23T23:07:00Z"/>
          <w:rFonts w:ascii="Arial" w:hAnsi="Arial" w:cs="Arial"/>
          <w:color w:val="000000"/>
          <w:sz w:val="22"/>
          <w:szCs w:val="22"/>
        </w:rPr>
        <w:pPrChange w:id="13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1A51DA9D" w14:textId="1C570142" w:rsidR="00E72319" w:rsidRDefault="00205FB2">
      <w:pPr>
        <w:pStyle w:val="NormalWeb"/>
        <w:textAlignment w:val="baseline"/>
        <w:rPr>
          <w:ins w:id="14" w:author="Ghassan Hamarneh" w:date="2016-10-23T23:07:00Z"/>
          <w:rFonts w:ascii="Arial" w:hAnsi="Arial" w:cs="Arial"/>
          <w:color w:val="000000"/>
          <w:sz w:val="22"/>
          <w:szCs w:val="22"/>
        </w:rPr>
        <w:pPrChange w:id="15" w:author="Ghassan Hamarneh" w:date="2016-11-06T16:28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  <w:ins w:id="16" w:author="Ghassan Hamarneh" w:date="2016-11-06T16:28:00Z"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Brain tumor segmentation with Deep Neural Networks    Original Research Article </w:t>
        </w:r>
        <w:r>
          <w:rPr>
            <w:rFonts w:ascii="Arial" w:hAnsi="Arial" w:cs="Arial"/>
            <w:color w:val="000000"/>
            <w:sz w:val="22"/>
            <w:szCs w:val="22"/>
          </w:rPr>
          <w:br/>
        </w:r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Pages 18-31 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   </w:t>
        </w:r>
      </w:ins>
      <w:ins w:id="17" w:author="Ghassan Hamarneh" w:date="2016-11-06T16:29:00Z">
        <w:r w:rsidRPr="00205FB2">
          <w:rPr>
            <w:rFonts w:ascii="Arial" w:hAnsi="Arial" w:cs="Arial"/>
            <w:color w:val="000000"/>
            <w:sz w:val="22"/>
            <w:szCs w:val="22"/>
            <w:lang w:val="en-US"/>
          </w:rPr>
          <w:fldChar w:fldCharType="begin"/>
        </w:r>
        <w:r w:rsidRPr="00205FB2">
          <w:rPr>
            <w:rFonts w:ascii="Arial" w:hAnsi="Arial" w:cs="Arial"/>
            <w:color w:val="000000"/>
            <w:sz w:val="22"/>
            <w:szCs w:val="22"/>
            <w:lang w:val="en-US"/>
          </w:rPr>
          <w:instrText>HYPERLINK "http://www.sciencedirect.com/science/journal/13618415/35/supp/C"</w:instrText>
        </w:r>
        <w:r w:rsidRPr="00205FB2">
          <w:rPr>
            <w:rFonts w:ascii="Arial" w:hAnsi="Arial" w:cs="Arial"/>
            <w:color w:val="000000"/>
            <w:sz w:val="22"/>
            <w:szCs w:val="22"/>
            <w:lang w:val="en-US"/>
          </w:rPr>
          <w:fldChar w:fldCharType="separate"/>
        </w:r>
        <w:r w:rsidRPr="00205FB2">
          <w:rPr>
            <w:rStyle w:val="Hyperlink"/>
            <w:rFonts w:ascii="Arial" w:hAnsi="Arial" w:cs="Arial"/>
            <w:sz w:val="22"/>
            <w:szCs w:val="22"/>
            <w:lang w:val="en-US"/>
          </w:rPr>
          <w:t>Volume 35</w:t>
        </w:r>
        <w:r w:rsidRPr="00205FB2">
          <w:rPr>
            <w:rFonts w:ascii="Arial" w:hAnsi="Arial" w:cs="Arial"/>
            <w:color w:val="000000"/>
            <w:sz w:val="22"/>
            <w:szCs w:val="22"/>
          </w:rPr>
          <w:fldChar w:fldCharType="end"/>
        </w:r>
        <w:r w:rsidRPr="00205FB2">
          <w:rPr>
            <w:rFonts w:ascii="Arial" w:hAnsi="Arial" w:cs="Arial"/>
            <w:color w:val="000000"/>
            <w:sz w:val="22"/>
            <w:szCs w:val="22"/>
            <w:lang w:val="en-US"/>
          </w:rPr>
          <w:t>, January 2017, Pages 18–31</w:t>
        </w:r>
        <w:r>
          <w:rPr>
            <w:rFonts w:ascii="Arial" w:hAnsi="Arial" w:cs="Arial"/>
            <w:color w:val="000000"/>
            <w:sz w:val="22"/>
            <w:szCs w:val="22"/>
            <w:lang w:val="en-US"/>
          </w:rPr>
          <w:t xml:space="preserve">   </w:t>
        </w:r>
      </w:ins>
      <w:proofErr w:type="spellStart"/>
      <w:ins w:id="18" w:author="Ghassan Hamarneh" w:date="2016-11-06T16:28:00Z">
        <w:r>
          <w:rPr>
            <w:rFonts w:ascii="Arial" w:hAnsi="Arial" w:cs="Arial"/>
            <w:color w:val="000000"/>
            <w:sz w:val="22"/>
            <w:szCs w:val="22"/>
          </w:rPr>
          <w:t>Me</w:t>
        </w:r>
      </w:ins>
      <w:ins w:id="19" w:author="Ghassan Hamarneh" w:date="2016-11-06T16:29:00Z">
        <w:r>
          <w:rPr>
            <w:rFonts w:ascii="Arial" w:hAnsi="Arial" w:cs="Arial"/>
            <w:color w:val="000000"/>
            <w:sz w:val="22"/>
            <w:szCs w:val="22"/>
          </w:rPr>
          <w:t>d</w:t>
        </w:r>
      </w:ins>
      <w:ins w:id="20" w:author="Ghassan Hamarneh" w:date="2016-11-06T16:28:00Z">
        <w:r>
          <w:rPr>
            <w:rFonts w:ascii="Arial" w:hAnsi="Arial" w:cs="Arial"/>
            <w:color w:val="000000"/>
            <w:sz w:val="22"/>
            <w:szCs w:val="22"/>
          </w:rPr>
          <w:t>IA</w:t>
        </w:r>
      </w:ins>
      <w:proofErr w:type="spellEnd"/>
      <w:ins w:id="21" w:author="Ghassan Hamarneh" w:date="2016-11-06T16:29:00Z">
        <w:r>
          <w:rPr>
            <w:rFonts w:ascii="Arial" w:hAnsi="Arial" w:cs="Arial"/>
            <w:color w:val="000000"/>
            <w:sz w:val="22"/>
            <w:szCs w:val="22"/>
          </w:rPr>
          <w:t xml:space="preserve"> 201</w:t>
        </w:r>
      </w:ins>
      <w:ins w:id="22" w:author="Ghassan Hamarneh [2]" w:date="2018-01-20T12:58:00Z">
        <w:r w:rsidR="0047117A">
          <w:rPr>
            <w:rFonts w:ascii="Arial" w:hAnsi="Arial" w:cs="Arial"/>
            <w:color w:val="000000"/>
            <w:sz w:val="22"/>
            <w:szCs w:val="22"/>
          </w:rPr>
          <w:t>7</w:t>
        </w:r>
      </w:ins>
      <w:bookmarkStart w:id="23" w:name="_GoBack"/>
      <w:bookmarkEnd w:id="23"/>
      <w:ins w:id="24" w:author="Ghassan Hamarneh" w:date="2016-11-06T16:28:00Z">
        <w:r>
          <w:rPr>
            <w:rFonts w:ascii="Arial" w:hAnsi="Arial" w:cs="Arial"/>
            <w:color w:val="000000"/>
            <w:sz w:val="22"/>
            <w:szCs w:val="22"/>
          </w:rPr>
          <w:t xml:space="preserve">  </w:t>
        </w:r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Mohammad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Havaei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, Axel Davy, David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Warde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-Farley, Antoine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Biard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, Aaron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Courville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,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Yoshua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Bengio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, Chris Pal, Pierre-Marc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Jodoin</w:t>
        </w:r>
        <w:proofErr w:type="spellEnd"/>
        <w:r w:rsidRPr="00205FB2">
          <w:rPr>
            <w:rFonts w:ascii="Arial" w:hAnsi="Arial" w:cs="Arial"/>
            <w:color w:val="000000"/>
            <w:sz w:val="22"/>
            <w:szCs w:val="22"/>
          </w:rPr>
          <w:t xml:space="preserve">, Hugo </w:t>
        </w:r>
        <w:proofErr w:type="spellStart"/>
        <w:r w:rsidRPr="00205FB2">
          <w:rPr>
            <w:rFonts w:ascii="Arial" w:hAnsi="Arial" w:cs="Arial"/>
            <w:color w:val="000000"/>
            <w:sz w:val="22"/>
            <w:szCs w:val="22"/>
          </w:rPr>
          <w:t>Larochelle</w:t>
        </w:r>
      </w:ins>
      <w:proofErr w:type="spellEnd"/>
    </w:p>
    <w:p w14:paraId="304C24C7" w14:textId="77777777" w:rsidR="00E72319" w:rsidRPr="00E72319" w:rsidRDefault="00E72319" w:rsidP="00E72319">
      <w:pPr>
        <w:pStyle w:val="NormalWeb"/>
        <w:textAlignment w:val="baseline"/>
        <w:rPr>
          <w:ins w:id="25" w:author="Ghassan Hamarneh" w:date="2016-10-23T23:07:00Z"/>
          <w:rFonts w:cs="Arial"/>
          <w:color w:val="000000"/>
          <w:sz w:val="22"/>
          <w:szCs w:val="22"/>
          <w:lang w:val="en-US"/>
        </w:rPr>
      </w:pPr>
      <w:ins w:id="26" w:author="Ghassan Hamarneh" w:date="2016-10-23T23:07:00Z">
        <w:r w:rsidRPr="00E72319">
          <w:rPr>
            <w:rFonts w:cs="Arial"/>
            <w:color w:val="000000"/>
            <w:sz w:val="22"/>
            <w:szCs w:val="22"/>
            <w:lang w:val="en-US"/>
          </w:rPr>
          <w:t xml:space="preserve">Paper </w:t>
        </w:r>
        <w:proofErr w:type="spellStart"/>
        <w:r w:rsidRPr="00E72319">
          <w:rPr>
            <w:rFonts w:cs="Arial"/>
            <w:color w:val="000000"/>
            <w:sz w:val="22"/>
            <w:szCs w:val="22"/>
            <w:lang w:val="en-US"/>
          </w:rPr>
          <w:t>entitle</w:t>
        </w:r>
        <w:r w:rsidRPr="00E72319">
          <w:rPr>
            <w:rFonts w:cs="Arial"/>
            <w:b/>
            <w:bCs/>
            <w:color w:val="000000"/>
            <w:sz w:val="22"/>
            <w:szCs w:val="22"/>
            <w:lang w:val="en-US"/>
          </w:rPr>
          <w:t>"</w:t>
        </w:r>
        <w:r w:rsidRPr="00E72319">
          <w:rPr>
            <w:rFonts w:cs="Arial"/>
            <w:b/>
            <w:bCs/>
            <w:i/>
            <w:iCs/>
            <w:color w:val="000000"/>
            <w:sz w:val="22"/>
            <w:szCs w:val="22"/>
            <w:lang w:val="en-US"/>
          </w:rPr>
          <w:t>Fully</w:t>
        </w:r>
        <w:proofErr w:type="spellEnd"/>
        <w:r w:rsidRPr="00E72319">
          <w:rPr>
            <w:rFonts w:cs="Arial"/>
            <w:b/>
            <w:bCs/>
            <w:i/>
            <w:iCs/>
            <w:color w:val="000000"/>
            <w:sz w:val="22"/>
            <w:szCs w:val="22"/>
            <w:lang w:val="en-US"/>
          </w:rPr>
          <w:t xml:space="preserve"> Automatic Segmentation of Brain Tumor Images Using Support Vector Machine Classification in Combination with Hierarchical Conditional Random Field Regularization”, </w:t>
        </w:r>
        <w:r w:rsidRPr="00E72319">
          <w:rPr>
            <w:rFonts w:cs="Arial"/>
            <w:color w:val="000000"/>
            <w:sz w:val="22"/>
            <w:szCs w:val="22"/>
            <w:lang w:val="en-US"/>
          </w:rPr>
          <w:t>Stefan Bauer, Lutz Nolte, Mauricio Reyes </w:t>
        </w:r>
        <w:r w:rsidRPr="00E72319">
          <w:rPr>
            <w:rFonts w:cs="Arial"/>
            <w:i/>
            <w:iCs/>
            <w:color w:val="000000"/>
            <w:sz w:val="22"/>
            <w:szCs w:val="22"/>
            <w:lang w:val="en-US"/>
          </w:rPr>
          <w:t>University of Bern, Switzerland</w:t>
        </w:r>
      </w:ins>
    </w:p>
    <w:p w14:paraId="39CAB8AA" w14:textId="272F6291" w:rsidR="006231F1" w:rsidRPr="004C30E8" w:rsidRDefault="0044411F" w:rsidP="004C30E8">
      <w:pPr>
        <w:pStyle w:val="NormalWeb"/>
        <w:textAlignment w:val="baseline"/>
        <w:rPr>
          <w:ins w:id="27" w:author="Ghassan Hamarneh" w:date="2016-11-06T16:30:00Z"/>
          <w:rFonts w:cs="Arial"/>
          <w:color w:val="000000"/>
          <w:sz w:val="22"/>
          <w:szCs w:val="22"/>
          <w:rPrChange w:id="28" w:author="Ghassan Hamarneh" w:date="2017-12-01T15:15:00Z">
            <w:rPr>
              <w:ins w:id="29" w:author="Ghassan Hamarneh" w:date="2016-11-06T16:30:00Z"/>
              <w:rFonts w:ascii="Arial" w:hAnsi="Arial" w:cs="Arial"/>
              <w:color w:val="000000"/>
              <w:sz w:val="22"/>
              <w:szCs w:val="22"/>
            </w:rPr>
          </w:rPrChange>
        </w:rPr>
      </w:pPr>
      <w:ins w:id="30" w:author="Ghassan Hamarneh" w:date="2017-12-01T15:15:00Z">
        <w:r w:rsidRPr="0044411F">
          <w:rPr>
            <w:rFonts w:cs="Arial"/>
            <w:color w:val="000000"/>
            <w:sz w:val="22"/>
            <w:szCs w:val="22"/>
            <w:lang w:val="en-US"/>
          </w:rPr>
          <w:fldChar w:fldCharType="begin"/>
        </w:r>
        <w:r w:rsidRPr="0044411F">
          <w:rPr>
            <w:rFonts w:cs="Arial"/>
            <w:color w:val="000000"/>
            <w:sz w:val="22"/>
            <w:szCs w:val="22"/>
            <w:lang w:val="en-US"/>
          </w:rPr>
          <w:instrText xml:space="preserve"> HYPERLINK "http://rt2-t.notifications.elsevier.com/r/?id=h41d4d28,42bc0c8,42bc0d9&amp;p1=www.sciencedirect.com/science?_ob=GatewayURL&amp;_method=citationSearch&amp;_version=1&amp;_piikey=S136184151730141X&amp;_origin=RV_SD_TOC_EMAIL&amp;dgcid=raven_sd_via_email" \t "_blank" </w:instrText>
        </w:r>
        <w:r w:rsidRPr="0044411F">
          <w:rPr>
            <w:rFonts w:cs="Arial"/>
            <w:color w:val="000000"/>
            <w:sz w:val="22"/>
            <w:szCs w:val="22"/>
            <w:lang w:val="en-US"/>
          </w:rPr>
          <w:fldChar w:fldCharType="separate"/>
        </w:r>
        <w:r w:rsidRPr="0044411F">
          <w:rPr>
            <w:rStyle w:val="Hyperlink"/>
            <w:rFonts w:cs="Arial"/>
            <w:sz w:val="22"/>
            <w:szCs w:val="22"/>
            <w:lang w:val="en-US"/>
          </w:rPr>
          <w:t>A deep learning model integrating FCNNs and CRFs for brain tumor segmentation </w:t>
        </w:r>
        <w:r w:rsidRPr="0044411F">
          <w:rPr>
            <w:rFonts w:cs="Arial"/>
            <w:color w:val="000000"/>
            <w:sz w:val="22"/>
            <w:szCs w:val="22"/>
          </w:rPr>
          <w:fldChar w:fldCharType="end"/>
        </w:r>
        <w:r w:rsidRPr="0044411F">
          <w:rPr>
            <w:rFonts w:cs="Arial"/>
            <w:color w:val="000000"/>
            <w:sz w:val="22"/>
            <w:szCs w:val="22"/>
            <w:lang w:val="en-US"/>
          </w:rPr>
          <w:t>  Original Research Article </w:t>
        </w:r>
        <w:r w:rsidRPr="0044411F">
          <w:rPr>
            <w:rFonts w:cs="Arial"/>
            <w:color w:val="000000"/>
            <w:sz w:val="22"/>
            <w:szCs w:val="22"/>
            <w:lang w:val="en-US"/>
          </w:rPr>
          <w:br/>
        </w:r>
        <w:r w:rsidRPr="0044411F">
          <w:rPr>
            <w:rFonts w:cs="Arial"/>
            <w:i/>
            <w:iCs/>
            <w:color w:val="000000"/>
            <w:sz w:val="22"/>
            <w:szCs w:val="22"/>
            <w:lang w:val="en-US"/>
          </w:rPr>
          <w:t>Pages 98-111</w:t>
        </w:r>
        <w:r w:rsidRPr="0044411F">
          <w:rPr>
            <w:rFonts w:cs="Arial"/>
            <w:color w:val="000000"/>
            <w:sz w:val="22"/>
            <w:szCs w:val="22"/>
            <w:lang w:val="en-US"/>
          </w:rPr>
          <w:t> </w:t>
        </w:r>
        <w:r w:rsidR="00244138">
          <w:rPr>
            <w:rFonts w:cs="Arial"/>
            <w:color w:val="000000"/>
            <w:sz w:val="22"/>
            <w:szCs w:val="22"/>
            <w:lang w:val="en-US"/>
          </w:rPr>
          <w:t xml:space="preserve">  MEDIA </w:t>
        </w:r>
        <w:r w:rsidR="00244138" w:rsidRPr="00244138">
          <w:rPr>
            <w:rFonts w:cs="Arial"/>
            <w:color w:val="000000"/>
            <w:sz w:val="22"/>
            <w:szCs w:val="22"/>
          </w:rPr>
          <w:fldChar w:fldCharType="begin"/>
        </w:r>
        <w:r w:rsidR="00244138" w:rsidRPr="00244138">
          <w:rPr>
            <w:rFonts w:cs="Arial"/>
            <w:color w:val="000000"/>
            <w:sz w:val="22"/>
            <w:szCs w:val="22"/>
          </w:rPr>
          <w:instrText xml:space="preserve"> HYPERLINK "https://www-sciencedirect-com.proxy.lib.sfu.ca/science/journal/13618415/43/supp/C" \o "Go to table of contents for this volume/issue" </w:instrText>
        </w:r>
        <w:r w:rsidR="00244138" w:rsidRPr="00244138">
          <w:rPr>
            <w:rFonts w:cs="Arial"/>
            <w:color w:val="000000"/>
            <w:sz w:val="22"/>
            <w:szCs w:val="22"/>
          </w:rPr>
          <w:fldChar w:fldCharType="separate"/>
        </w:r>
        <w:r w:rsidR="00244138" w:rsidRPr="00244138">
          <w:rPr>
            <w:rStyle w:val="Hyperlink"/>
            <w:rFonts w:cs="Arial"/>
            <w:sz w:val="22"/>
            <w:szCs w:val="22"/>
          </w:rPr>
          <w:t>Volume 43</w:t>
        </w:r>
        <w:r w:rsidR="00244138" w:rsidRPr="00244138">
          <w:rPr>
            <w:rFonts w:cs="Arial"/>
            <w:color w:val="000000"/>
            <w:sz w:val="22"/>
            <w:szCs w:val="22"/>
          </w:rPr>
          <w:fldChar w:fldCharType="end"/>
        </w:r>
        <w:r w:rsidR="00244138" w:rsidRPr="00244138">
          <w:rPr>
            <w:rFonts w:cs="Arial"/>
            <w:color w:val="000000"/>
            <w:sz w:val="22"/>
            <w:szCs w:val="22"/>
          </w:rPr>
          <w:t>, January 2018</w:t>
        </w:r>
        <w:r w:rsidRPr="0044411F">
          <w:rPr>
            <w:rFonts w:cs="Arial"/>
            <w:color w:val="000000"/>
            <w:sz w:val="22"/>
            <w:szCs w:val="22"/>
            <w:lang w:val="en-US"/>
          </w:rPr>
          <w:br/>
        </w:r>
        <w:proofErr w:type="spellStart"/>
        <w:r w:rsidRPr="0044411F">
          <w:rPr>
            <w:rFonts w:cs="Arial"/>
            <w:color w:val="000000"/>
            <w:sz w:val="22"/>
            <w:szCs w:val="22"/>
            <w:lang w:val="en-US"/>
          </w:rPr>
          <w:t>Xiaomei</w:t>
        </w:r>
        <w:proofErr w:type="spellEnd"/>
        <w:r w:rsidRPr="0044411F">
          <w:rPr>
            <w:rFonts w:cs="Arial"/>
            <w:color w:val="000000"/>
            <w:sz w:val="22"/>
            <w:szCs w:val="22"/>
            <w:lang w:val="en-US"/>
          </w:rPr>
          <w:t xml:space="preserve"> Zhao, </w:t>
        </w:r>
        <w:proofErr w:type="spellStart"/>
        <w:r w:rsidRPr="0044411F">
          <w:rPr>
            <w:rFonts w:cs="Arial"/>
            <w:color w:val="000000"/>
            <w:sz w:val="22"/>
            <w:szCs w:val="22"/>
            <w:lang w:val="en-US"/>
          </w:rPr>
          <w:t>Yihong</w:t>
        </w:r>
        <w:proofErr w:type="spellEnd"/>
        <w:r w:rsidRPr="0044411F">
          <w:rPr>
            <w:rFonts w:cs="Arial"/>
            <w:color w:val="000000"/>
            <w:sz w:val="22"/>
            <w:szCs w:val="22"/>
            <w:lang w:val="en-US"/>
          </w:rPr>
          <w:t xml:space="preserve"> Wu, </w:t>
        </w:r>
        <w:proofErr w:type="spellStart"/>
        <w:r w:rsidRPr="0044411F">
          <w:rPr>
            <w:rFonts w:cs="Arial"/>
            <w:color w:val="000000"/>
            <w:sz w:val="22"/>
            <w:szCs w:val="22"/>
            <w:lang w:val="en-US"/>
          </w:rPr>
          <w:t>Guidong</w:t>
        </w:r>
        <w:proofErr w:type="spellEnd"/>
        <w:r w:rsidRPr="0044411F">
          <w:rPr>
            <w:rFonts w:cs="Arial"/>
            <w:color w:val="000000"/>
            <w:sz w:val="22"/>
            <w:szCs w:val="22"/>
            <w:lang w:val="en-US"/>
          </w:rPr>
          <w:t xml:space="preserve"> Song, </w:t>
        </w:r>
        <w:proofErr w:type="spellStart"/>
        <w:r w:rsidRPr="0044411F">
          <w:rPr>
            <w:rFonts w:cs="Arial"/>
            <w:color w:val="000000"/>
            <w:sz w:val="22"/>
            <w:szCs w:val="22"/>
            <w:lang w:val="en-US"/>
          </w:rPr>
          <w:t>Zhenye</w:t>
        </w:r>
        <w:proofErr w:type="spellEnd"/>
        <w:r w:rsidRPr="0044411F">
          <w:rPr>
            <w:rFonts w:cs="Arial"/>
            <w:color w:val="000000"/>
            <w:sz w:val="22"/>
            <w:szCs w:val="22"/>
            <w:lang w:val="en-US"/>
          </w:rPr>
          <w:t xml:space="preserve"> Li, </w:t>
        </w:r>
        <w:proofErr w:type="spellStart"/>
        <w:r w:rsidRPr="0044411F">
          <w:rPr>
            <w:rFonts w:cs="Arial"/>
            <w:color w:val="000000"/>
            <w:sz w:val="22"/>
            <w:szCs w:val="22"/>
            <w:lang w:val="en-US"/>
          </w:rPr>
          <w:t>Yazhuo</w:t>
        </w:r>
        <w:proofErr w:type="spellEnd"/>
        <w:r w:rsidRPr="0044411F">
          <w:rPr>
            <w:rFonts w:cs="Arial"/>
            <w:color w:val="000000"/>
            <w:sz w:val="22"/>
            <w:szCs w:val="22"/>
            <w:lang w:val="en-US"/>
          </w:rPr>
          <w:t xml:space="preserve"> Zhang, Yong Fan </w:t>
        </w:r>
      </w:ins>
    </w:p>
    <w:p w14:paraId="513C6CE3" w14:textId="666ABEC2" w:rsidR="00E72319" w:rsidRDefault="00477BD1">
      <w:pPr>
        <w:pStyle w:val="NormalWeb"/>
        <w:textAlignment w:val="baseline"/>
        <w:rPr>
          <w:ins w:id="31" w:author="Ghassan Hamarneh" w:date="2016-10-23T23:07:00Z"/>
          <w:rFonts w:ascii="Arial" w:hAnsi="Arial" w:cs="Arial"/>
          <w:color w:val="000000"/>
          <w:sz w:val="22"/>
          <w:szCs w:val="22"/>
        </w:rPr>
        <w:pPrChange w:id="32" w:author="Ghassan Hamarneh" w:date="2016-11-06T16:30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  <w:ins w:id="33" w:author="Ghassan Hamarneh" w:date="2016-11-06T16:30:00Z">
        <w:r w:rsidRPr="00477BD1">
          <w:rPr>
            <w:rFonts w:ascii="Arial" w:hAnsi="Arial" w:cs="Arial"/>
            <w:color w:val="000000"/>
            <w:sz w:val="22"/>
            <w:szCs w:val="22"/>
          </w:rPr>
          <w:t xml:space="preserve">ISLES 2015 - A public evaluation benchmark for ischemic stroke lesion segmentation from multispectral MRI    Original Research </w:t>
        </w:r>
        <w:proofErr w:type="gramStart"/>
        <w:r w:rsidRPr="00477BD1">
          <w:rPr>
            <w:rFonts w:ascii="Arial" w:hAnsi="Arial" w:cs="Arial"/>
            <w:color w:val="000000"/>
            <w:sz w:val="22"/>
            <w:szCs w:val="22"/>
          </w:rPr>
          <w:t>Article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  </w:t>
        </w:r>
        <w:r w:rsidRPr="00477BD1">
          <w:rPr>
            <w:rFonts w:ascii="Arial" w:hAnsi="Arial" w:cs="Arial"/>
            <w:color w:val="000000"/>
            <w:sz w:val="22"/>
            <w:szCs w:val="22"/>
          </w:rPr>
          <w:t>Pages</w:t>
        </w:r>
        <w:proofErr w:type="gramEnd"/>
        <w:r w:rsidRPr="00477BD1">
          <w:rPr>
            <w:rFonts w:ascii="Arial" w:hAnsi="Arial" w:cs="Arial"/>
            <w:color w:val="000000"/>
            <w:sz w:val="22"/>
            <w:szCs w:val="22"/>
          </w:rPr>
          <w:t xml:space="preserve"> 250-269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    </w:t>
        </w:r>
        <w:r w:rsidRPr="00477BD1">
          <w:rPr>
            <w:rFonts w:ascii="Arial" w:hAnsi="Arial" w:cs="Arial"/>
            <w:color w:val="000000"/>
            <w:sz w:val="22"/>
            <w:szCs w:val="22"/>
            <w:lang w:val="en-US"/>
          </w:rPr>
          <w:fldChar w:fldCharType="begin"/>
        </w:r>
        <w:r w:rsidRPr="00477BD1">
          <w:rPr>
            <w:rFonts w:ascii="Arial" w:hAnsi="Arial" w:cs="Arial"/>
            <w:color w:val="000000"/>
            <w:sz w:val="22"/>
            <w:szCs w:val="22"/>
            <w:lang w:val="en-US"/>
          </w:rPr>
          <w:instrText>HYPERLINK "http://www.sciencedirect.com/science/journal/13618415/35/supp/C"</w:instrText>
        </w:r>
        <w:r w:rsidRPr="00477BD1">
          <w:rPr>
            <w:rFonts w:ascii="Arial" w:hAnsi="Arial" w:cs="Arial"/>
            <w:color w:val="000000"/>
            <w:sz w:val="22"/>
            <w:szCs w:val="22"/>
            <w:lang w:val="en-US"/>
          </w:rPr>
          <w:fldChar w:fldCharType="separate"/>
        </w:r>
        <w:r w:rsidRPr="00477BD1">
          <w:rPr>
            <w:rStyle w:val="Hyperlink"/>
            <w:rFonts w:ascii="Arial" w:hAnsi="Arial" w:cs="Arial"/>
            <w:sz w:val="22"/>
            <w:szCs w:val="22"/>
            <w:lang w:val="en-US"/>
          </w:rPr>
          <w:t>Volume 35</w:t>
        </w:r>
        <w:r w:rsidRPr="00477BD1">
          <w:rPr>
            <w:rFonts w:ascii="Arial" w:hAnsi="Arial" w:cs="Arial"/>
            <w:color w:val="000000"/>
            <w:sz w:val="22"/>
            <w:szCs w:val="22"/>
          </w:rPr>
          <w:fldChar w:fldCharType="end"/>
        </w:r>
        <w:r w:rsidRPr="00477BD1">
          <w:rPr>
            <w:rFonts w:ascii="Arial" w:hAnsi="Arial" w:cs="Arial"/>
            <w:color w:val="000000"/>
            <w:sz w:val="22"/>
            <w:szCs w:val="22"/>
            <w:lang w:val="en-US"/>
          </w:rPr>
          <w:t>, January 2017</w:t>
        </w:r>
      </w:ins>
    </w:p>
    <w:p w14:paraId="162A0E9E" w14:textId="77777777" w:rsidR="00E72319" w:rsidRDefault="00E72319">
      <w:pPr>
        <w:pStyle w:val="NormalWeb"/>
        <w:spacing w:before="0" w:beforeAutospacing="0" w:after="0" w:afterAutospacing="0"/>
        <w:textAlignment w:val="baseline"/>
        <w:rPr>
          <w:ins w:id="34" w:author="Ghassan Hamarneh" w:date="2016-07-23T13:10:00Z"/>
          <w:rFonts w:ascii="Arial" w:hAnsi="Arial" w:cs="Arial"/>
          <w:color w:val="000000"/>
          <w:sz w:val="22"/>
          <w:szCs w:val="22"/>
        </w:rPr>
        <w:pPrChange w:id="35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3B5A8861" w14:textId="77777777" w:rsidR="003B6590" w:rsidRDefault="003B6590" w:rsidP="003B6590">
      <w:pPr>
        <w:widowControl w:val="0"/>
        <w:autoSpaceDE w:val="0"/>
        <w:autoSpaceDN w:val="0"/>
        <w:adjustRightInd w:val="0"/>
        <w:rPr>
          <w:ins w:id="36" w:author="Ghassan Hamarneh" w:date="2016-07-23T13:10:00Z"/>
          <w:rFonts w:ascii="Helvetica" w:eastAsiaTheme="minorEastAsia" w:hAnsi="Helvetica" w:cs="Helvetica"/>
        </w:rPr>
      </w:pPr>
      <w:proofErr w:type="spellStart"/>
      <w:ins w:id="37" w:author="Ghassan Hamarneh" w:date="2016-07-23T13:10:00Z">
        <w:r>
          <w:rPr>
            <w:rFonts w:ascii="Helvetica" w:eastAsiaTheme="minorEastAsia" w:hAnsi="Helvetica" w:cs="Helvetica"/>
          </w:rPr>
          <w:t>HeMIS</w:t>
        </w:r>
        <w:proofErr w:type="spellEnd"/>
        <w:r>
          <w:rPr>
            <w:rFonts w:ascii="Helvetica" w:eastAsiaTheme="minorEastAsia" w:hAnsi="Helvetica" w:cs="Helvetica"/>
          </w:rPr>
          <w:t>: Hetero-Modal Image Segmentation</w:t>
        </w:r>
      </w:ins>
    </w:p>
    <w:p w14:paraId="2CCE4276" w14:textId="1B2EC037" w:rsidR="003B6590" w:rsidRDefault="003B6590">
      <w:pPr>
        <w:pStyle w:val="NormalWeb"/>
        <w:spacing w:before="0" w:beforeAutospacing="0" w:after="0" w:afterAutospacing="0"/>
        <w:textAlignment w:val="baseline"/>
        <w:rPr>
          <w:ins w:id="38" w:author="Ghassan Hamarneh" w:date="2016-07-23T12:53:00Z"/>
          <w:rFonts w:ascii="Arial" w:hAnsi="Arial" w:cs="Arial"/>
          <w:color w:val="000000"/>
          <w:sz w:val="22"/>
          <w:szCs w:val="22"/>
        </w:rPr>
        <w:pPrChange w:id="39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  <w:ins w:id="40" w:author="Ghassan Hamarneh" w:date="2016-07-23T13:10:00Z">
        <w:r>
          <w:rPr>
            <w:rFonts w:ascii="Helvetica" w:hAnsi="Helvetica" w:cs="Helvetica"/>
          </w:rPr>
          <w:fldChar w:fldCharType="begin"/>
        </w:r>
        <w:r>
          <w:rPr>
            <w:rFonts w:ascii="Helvetica" w:hAnsi="Helvetica" w:cs="Helvetica"/>
          </w:rPr>
          <w:instrText>HYPERLINK "http://arxiv.org/pdf/1607.05194.pdf"</w:instrText>
        </w:r>
        <w:r>
          <w:rPr>
            <w:rFonts w:ascii="Helvetica" w:hAnsi="Helvetica" w:cs="Helvetica"/>
          </w:rPr>
          <w:fldChar w:fldCharType="separate"/>
        </w:r>
        <w:r>
          <w:rPr>
            <w:rFonts w:ascii="Helvetica" w:hAnsi="Helvetica" w:cs="Helvetica"/>
            <w:color w:val="386EFF"/>
            <w:u w:val="single" w:color="386EFF"/>
          </w:rPr>
          <w:t>http://arxiv.org/pdf/1607.05194.pdf</w:t>
        </w:r>
        <w:r>
          <w:rPr>
            <w:rFonts w:ascii="Helvetica" w:hAnsi="Helvetica" w:cs="Helvetica"/>
          </w:rPr>
          <w:fldChar w:fldCharType="end"/>
        </w:r>
      </w:ins>
    </w:p>
    <w:p w14:paraId="10422B24" w14:textId="021BCE68" w:rsidR="00A97E91" w:rsidRDefault="003B6590">
      <w:pPr>
        <w:pStyle w:val="NormalWeb"/>
        <w:tabs>
          <w:tab w:val="left" w:pos="3176"/>
        </w:tabs>
        <w:spacing w:before="0" w:beforeAutospacing="0" w:after="0" w:afterAutospacing="0"/>
        <w:textAlignment w:val="baseline"/>
        <w:rPr>
          <w:ins w:id="41" w:author="Ghassan Hamarneh" w:date="2016-07-23T12:53:00Z"/>
          <w:rFonts w:ascii="Arial" w:hAnsi="Arial" w:cs="Arial"/>
          <w:color w:val="000000"/>
          <w:sz w:val="22"/>
          <w:szCs w:val="22"/>
        </w:rPr>
        <w:pPrChange w:id="42" w:author="Ghassan Hamarneh" w:date="2016-07-23T13:10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  <w:ins w:id="43" w:author="Ghassan Hamarneh" w:date="2016-07-23T13:10:00Z">
        <w:r>
          <w:rPr>
            <w:rFonts w:ascii="Arial" w:hAnsi="Arial" w:cs="Arial"/>
            <w:color w:val="000000"/>
            <w:sz w:val="22"/>
            <w:szCs w:val="22"/>
          </w:rPr>
          <w:tab/>
        </w:r>
      </w:ins>
    </w:p>
    <w:p w14:paraId="2DC337A7" w14:textId="77777777" w:rsidR="00A97E91" w:rsidRPr="00A97E91" w:rsidRDefault="00A97E91" w:rsidP="00A97E91">
      <w:pPr>
        <w:pStyle w:val="NormalWeb"/>
        <w:spacing w:before="0" w:beforeAutospacing="0" w:after="0" w:afterAutospacing="0"/>
        <w:textAlignment w:val="baseline"/>
        <w:rPr>
          <w:ins w:id="44" w:author="Ghassan Hamarneh" w:date="2016-07-23T12:53:00Z"/>
          <w:rFonts w:cs="Arial"/>
          <w:color w:val="000000"/>
          <w:sz w:val="22"/>
          <w:szCs w:val="22"/>
          <w:lang w:val="en-US"/>
        </w:rPr>
      </w:pPr>
      <w:ins w:id="45" w:author="Ghassan Hamarneh" w:date="2016-07-23T12:53:00Z">
        <w:r w:rsidRPr="00A97E91">
          <w:rPr>
            <w:rFonts w:cs="Arial"/>
            <w:color w:val="000000"/>
            <w:sz w:val="22"/>
            <w:szCs w:val="22"/>
            <w:lang w:val="en-US"/>
          </w:rPr>
          <w:t xml:space="preserve">Deep learning trends for focal brain pathology segmentation in MRI </w:t>
        </w:r>
        <w:r w:rsidRPr="00A97E91">
          <w:rPr>
            <w:rFonts w:ascii="MS Mincho" w:eastAsia="MS Mincho" w:hAnsi="MS Mincho" w:cs="MS Mincho"/>
            <w:color w:val="000000"/>
            <w:sz w:val="22"/>
            <w:szCs w:val="22"/>
            <w:lang w:val="en-US"/>
          </w:rPr>
          <w:t>⋆</w:t>
        </w:r>
        <w:r w:rsidRPr="00A97E91">
          <w:rPr>
            <w:rFonts w:cs="Arial"/>
            <w:color w:val="000000"/>
            <w:sz w:val="22"/>
            <w:szCs w:val="22"/>
            <w:lang w:val="en-US"/>
          </w:rPr>
          <w:t xml:space="preserve"> </w:t>
        </w:r>
      </w:ins>
    </w:p>
    <w:p w14:paraId="5B99D7E9" w14:textId="77777777" w:rsidR="00A97E91" w:rsidRPr="00A97E91" w:rsidRDefault="00A97E91" w:rsidP="00A97E91">
      <w:pPr>
        <w:pStyle w:val="NormalWeb"/>
        <w:spacing w:before="0" w:beforeAutospacing="0" w:after="0" w:afterAutospacing="0"/>
        <w:textAlignment w:val="baseline"/>
        <w:rPr>
          <w:ins w:id="46" w:author="Ghassan Hamarneh" w:date="2016-07-23T12:53:00Z"/>
          <w:rFonts w:cs="Arial"/>
          <w:color w:val="000000"/>
          <w:sz w:val="22"/>
          <w:szCs w:val="22"/>
        </w:rPr>
      </w:pPr>
      <w:ins w:id="47" w:author="Ghassan Hamarneh" w:date="2016-07-23T12:53:00Z">
        <w:r w:rsidRPr="00A97E91">
          <w:rPr>
            <w:rFonts w:cs="Arial"/>
            <w:color w:val="000000"/>
            <w:sz w:val="22"/>
            <w:szCs w:val="22"/>
            <w:lang w:val="en-US"/>
          </w:rPr>
          <w:t xml:space="preserve">Mohammad </w:t>
        </w:r>
        <w:proofErr w:type="spellStart"/>
        <w:r w:rsidRPr="00A97E91">
          <w:rPr>
            <w:rFonts w:cs="Arial"/>
            <w:color w:val="000000"/>
            <w:sz w:val="22"/>
            <w:szCs w:val="22"/>
            <w:lang w:val="en-US"/>
          </w:rPr>
          <w:t>Havaei</w:t>
        </w:r>
        <w:proofErr w:type="spellEnd"/>
        <w:r w:rsidRPr="00A97E91">
          <w:rPr>
            <w:rFonts w:ascii="MS Mincho" w:eastAsia="MS Mincho" w:hAnsi="MS Mincho" w:cs="MS Mincho"/>
            <w:color w:val="000000"/>
            <w:sz w:val="22"/>
            <w:szCs w:val="22"/>
            <w:lang w:val="en-US"/>
          </w:rPr>
          <w:t>⋆⋆</w:t>
        </w:r>
        <w:r w:rsidRPr="00A97E91">
          <w:rPr>
            <w:rFonts w:cs="Arial"/>
            <w:color w:val="000000"/>
            <w:sz w:val="22"/>
            <w:szCs w:val="22"/>
            <w:lang w:val="en-US"/>
          </w:rPr>
          <w:t>1, Nicolas Guizard2, Hugo Larochelle</w:t>
        </w:r>
        <w:proofErr w:type="gramStart"/>
        <w:r w:rsidRPr="00A97E91">
          <w:rPr>
            <w:rFonts w:cs="Arial"/>
            <w:color w:val="000000"/>
            <w:sz w:val="22"/>
            <w:szCs w:val="22"/>
            <w:lang w:val="en-US"/>
          </w:rPr>
          <w:t>14 ,</w:t>
        </w:r>
        <w:proofErr w:type="gramEnd"/>
        <w:r w:rsidRPr="00A97E91">
          <w:rPr>
            <w:rFonts w:cs="Arial"/>
            <w:color w:val="000000"/>
            <w:sz w:val="22"/>
            <w:szCs w:val="22"/>
            <w:lang w:val="en-US"/>
          </w:rPr>
          <w:t xml:space="preserve"> and Pierre-Marc Jodoin13</w:t>
        </w:r>
        <w:r>
          <w:rPr>
            <w:rFonts w:cs="Arial"/>
            <w:color w:val="000000"/>
            <w:sz w:val="22"/>
            <w:szCs w:val="22"/>
            <w:lang w:val="en-US"/>
          </w:rPr>
          <w:br/>
        </w:r>
        <w:r w:rsidRPr="00A97E91">
          <w:rPr>
            <w:rFonts w:cs="Arial"/>
            <w:color w:val="000000"/>
            <w:sz w:val="22"/>
            <w:szCs w:val="22"/>
          </w:rPr>
          <w:t xml:space="preserve">arXiv:1607.05258v1 </w:t>
        </w:r>
      </w:ins>
    </w:p>
    <w:p w14:paraId="353AD8D0" w14:textId="64073BB9" w:rsidR="00A97E91" w:rsidRPr="00A97E91" w:rsidRDefault="00A97E91" w:rsidP="00A97E91">
      <w:pPr>
        <w:pStyle w:val="NormalWeb"/>
        <w:spacing w:before="0" w:beforeAutospacing="0" w:after="0" w:afterAutospacing="0"/>
        <w:textAlignment w:val="baseline"/>
        <w:rPr>
          <w:ins w:id="48" w:author="Ghassan Hamarneh" w:date="2016-07-23T12:53:00Z"/>
          <w:rFonts w:cs="Arial"/>
          <w:color w:val="000000"/>
          <w:sz w:val="22"/>
          <w:szCs w:val="22"/>
          <w:lang w:val="en-US"/>
        </w:rPr>
      </w:pPr>
      <w:ins w:id="49" w:author="Ghassan Hamarneh" w:date="2016-07-23T12:53:00Z">
        <w:r w:rsidRPr="00A97E91">
          <w:rPr>
            <w:rFonts w:cs="Arial"/>
            <w:color w:val="000000"/>
            <w:sz w:val="22"/>
            <w:szCs w:val="22"/>
            <w:lang w:val="en-US"/>
          </w:rPr>
          <w:t xml:space="preserve"> </w:t>
        </w:r>
      </w:ins>
    </w:p>
    <w:p w14:paraId="557DCE2E" w14:textId="77777777" w:rsidR="00A97E91" w:rsidRDefault="00A97E91">
      <w:pPr>
        <w:pStyle w:val="NormalWeb"/>
        <w:spacing w:before="0" w:beforeAutospacing="0" w:after="0" w:afterAutospacing="0"/>
        <w:textAlignment w:val="baseline"/>
        <w:rPr>
          <w:ins w:id="50" w:author="Ghassan Hamarneh" w:date="2016-04-01T15:27:00Z"/>
          <w:rFonts w:ascii="Arial" w:hAnsi="Arial" w:cs="Arial"/>
          <w:color w:val="000000"/>
          <w:sz w:val="22"/>
          <w:szCs w:val="22"/>
        </w:rPr>
        <w:pPrChange w:id="51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60F71757" w14:textId="6D4F0B77" w:rsidR="00102305" w:rsidRPr="00102305" w:rsidRDefault="00102305" w:rsidP="00102305">
      <w:pPr>
        <w:rPr>
          <w:ins w:id="52" w:author="Ghassan Hamarneh" w:date="2016-06-22T20:54:00Z"/>
          <w:rFonts w:ascii="Times New Roman" w:eastAsiaTheme="minorEastAsia" w:hAnsi="Times New Roman"/>
        </w:rPr>
      </w:pPr>
      <w:ins w:id="53" w:author="Ghassan Hamarneh" w:date="2016-06-22T20:54:00Z">
        <w:r w:rsidRPr="00102305">
          <w:rPr>
            <w:rFonts w:eastAsiaTheme="minorEastAsia" w:cs="Arial"/>
            <w:color w:val="333333"/>
            <w:sz w:val="22"/>
            <w:szCs w:val="22"/>
          </w:rPr>
          <w:lastRenderedPageBreak/>
          <w:t xml:space="preserve">Dvorak and </w:t>
        </w:r>
        <w:proofErr w:type="spellStart"/>
        <w:r w:rsidRPr="00102305">
          <w:rPr>
            <w:rFonts w:eastAsiaTheme="minorEastAsia" w:cs="Arial"/>
            <w:color w:val="333333"/>
            <w:sz w:val="22"/>
            <w:szCs w:val="22"/>
          </w:rPr>
          <w:t>Menze</w:t>
        </w:r>
        <w:proofErr w:type="spellEnd"/>
        <w:r w:rsidRPr="00102305">
          <w:rPr>
            <w:rFonts w:eastAsiaTheme="minorEastAsia" w:cs="Arial"/>
            <w:color w:val="333333"/>
            <w:sz w:val="22"/>
            <w:szCs w:val="22"/>
          </w:rPr>
          <w:t>, "Structured Prediction with Convolutional Neural Networks for Multimodal Brain Tumor Segmentation," MCV, 2015</w:t>
        </w:r>
      </w:ins>
    </w:p>
    <w:p w14:paraId="02474A83" w14:textId="77777777" w:rsidR="00102305" w:rsidRPr="00102305" w:rsidRDefault="00102305" w:rsidP="00102305">
      <w:pPr>
        <w:rPr>
          <w:ins w:id="54" w:author="Ghassan Hamarneh" w:date="2016-06-22T20:54:00Z"/>
          <w:rFonts w:ascii="Times New Roman" w:hAnsi="Times New Roman"/>
        </w:rPr>
      </w:pPr>
    </w:p>
    <w:p w14:paraId="12C77C21" w14:textId="0E3A80C2" w:rsidR="00B40195" w:rsidRPr="00B40195" w:rsidRDefault="001339F9" w:rsidP="00B40195">
      <w:pPr>
        <w:pStyle w:val="NormalWeb"/>
        <w:spacing w:after="0"/>
        <w:textAlignment w:val="baseline"/>
        <w:rPr>
          <w:ins w:id="55" w:author="Ghassan Hamarneh" w:date="2016-07-01T15:16:00Z"/>
          <w:rFonts w:cs="Arial"/>
          <w:b/>
          <w:bCs/>
          <w:color w:val="000000"/>
          <w:sz w:val="22"/>
          <w:szCs w:val="22"/>
        </w:rPr>
      </w:pPr>
      <w:ins w:id="56" w:author="Ghassan Hamarneh" w:date="2016-07-01T15:16:00Z">
        <w:r w:rsidRPr="001339F9">
          <w:rPr>
            <w:rFonts w:cs="Arial"/>
            <w:b/>
            <w:bCs/>
            <w:color w:val="000000"/>
            <w:sz w:val="22"/>
            <w:szCs w:val="22"/>
            <w:lang w:val="en-US"/>
          </w:rPr>
          <w:t xml:space="preserve">Structural Brain MRI Segmentation Using Machine Learning Technique </w:t>
        </w:r>
        <w:r>
          <w:rPr>
            <w:rFonts w:cs="Arial"/>
            <w:color w:val="000000"/>
            <w:sz w:val="22"/>
            <w:szCs w:val="22"/>
            <w:lang w:val="en-US"/>
          </w:rPr>
          <w:br/>
          <w:t xml:space="preserve">MSC </w:t>
        </w:r>
        <w:proofErr w:type="gramStart"/>
        <w:r>
          <w:rPr>
            <w:rFonts w:cs="Arial"/>
            <w:color w:val="000000"/>
            <w:sz w:val="22"/>
            <w:szCs w:val="22"/>
            <w:lang w:val="en-US"/>
          </w:rPr>
          <w:t xml:space="preserve">Thesis,  </w:t>
        </w:r>
        <w:r w:rsidRPr="001339F9">
          <w:rPr>
            <w:rFonts w:cs="Arial"/>
            <w:b/>
            <w:bCs/>
            <w:color w:val="000000"/>
            <w:sz w:val="22"/>
            <w:szCs w:val="22"/>
            <w:lang w:val="en-US"/>
          </w:rPr>
          <w:t>MIRREZA</w:t>
        </w:r>
        <w:proofErr w:type="gramEnd"/>
        <w:r w:rsidRPr="001339F9">
          <w:rPr>
            <w:rFonts w:cs="Arial"/>
            <w:b/>
            <w:bCs/>
            <w:color w:val="000000"/>
            <w:sz w:val="22"/>
            <w:szCs w:val="22"/>
            <w:lang w:val="en-US"/>
          </w:rPr>
          <w:t xml:space="preserve"> MAHBOD</w:t>
        </w:r>
        <w:r>
          <w:rPr>
            <w:rFonts w:cs="Arial"/>
            <w:b/>
            <w:bCs/>
            <w:color w:val="000000"/>
            <w:sz w:val="22"/>
            <w:szCs w:val="22"/>
            <w:lang w:val="en-US"/>
          </w:rPr>
          <w:t xml:space="preserve">, </w:t>
        </w:r>
        <w:r w:rsidRPr="001339F9">
          <w:rPr>
            <w:rFonts w:cs="Arial"/>
            <w:b/>
            <w:bCs/>
            <w:color w:val="000000"/>
            <w:sz w:val="22"/>
            <w:szCs w:val="22"/>
          </w:rPr>
          <w:t xml:space="preserve">KTH ROYAL INSTITUTE OF TECHNOLOGY SCHOOL OF TECHNOLOGY AND HEALTH </w:t>
        </w:r>
      </w:ins>
      <w:ins w:id="57" w:author="Ghassan Hamarneh" w:date="2016-07-01T15:18:00Z">
        <w:r w:rsidR="00B40195">
          <w:rPr>
            <w:rFonts w:cs="Arial"/>
            <w:b/>
            <w:bCs/>
            <w:color w:val="000000"/>
            <w:sz w:val="22"/>
            <w:szCs w:val="22"/>
          </w:rPr>
          <w:t xml:space="preserve"> - also this similar paper: </w:t>
        </w:r>
      </w:ins>
      <w:ins w:id="58" w:author="Ghassan Hamarneh" w:date="2016-07-01T15:16:00Z">
        <w:r w:rsidR="00B40195" w:rsidRPr="00B40195">
          <w:rPr>
            <w:rFonts w:cs="Arial"/>
            <w:b/>
            <w:bCs/>
            <w:color w:val="000000"/>
            <w:sz w:val="22"/>
            <w:szCs w:val="22"/>
          </w:rPr>
          <w:t>http://mrbrains13.isi.uu.nl/pdf/STH.pdf</w:t>
        </w:r>
      </w:ins>
    </w:p>
    <w:p w14:paraId="30E68B64" w14:textId="77777777" w:rsidR="00102305" w:rsidRDefault="00102305">
      <w:pPr>
        <w:pStyle w:val="NormalWeb"/>
        <w:spacing w:before="0" w:beforeAutospacing="0" w:after="0" w:afterAutospacing="0"/>
        <w:textAlignment w:val="baseline"/>
        <w:rPr>
          <w:ins w:id="59" w:author="Ghassan Hamarneh" w:date="2016-06-22T20:54:00Z"/>
          <w:rFonts w:ascii="Arial" w:hAnsi="Arial" w:cs="Arial"/>
          <w:color w:val="000000"/>
          <w:sz w:val="22"/>
          <w:szCs w:val="22"/>
        </w:rPr>
        <w:pPrChange w:id="60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177E529F" w14:textId="77777777" w:rsidR="00102305" w:rsidRDefault="00102305">
      <w:pPr>
        <w:pStyle w:val="NormalWeb"/>
        <w:spacing w:before="0" w:beforeAutospacing="0" w:after="0" w:afterAutospacing="0"/>
        <w:textAlignment w:val="baseline"/>
        <w:rPr>
          <w:ins w:id="61" w:author="Ghassan Hamarneh" w:date="2016-06-22T20:54:00Z"/>
          <w:rFonts w:ascii="Arial" w:hAnsi="Arial" w:cs="Arial"/>
          <w:color w:val="000000"/>
          <w:sz w:val="22"/>
          <w:szCs w:val="22"/>
        </w:rPr>
        <w:pPrChange w:id="62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40D4B425" w14:textId="77777777" w:rsidR="00DF30A2" w:rsidRDefault="00DF30A2">
      <w:pPr>
        <w:pStyle w:val="NormalWeb"/>
        <w:spacing w:before="0" w:beforeAutospacing="0" w:after="0" w:afterAutospacing="0"/>
        <w:textAlignment w:val="baseline"/>
        <w:rPr>
          <w:ins w:id="63" w:author="Ghassan Hamarneh" w:date="2016-04-01T15:25:00Z"/>
          <w:rFonts w:ascii="Arial" w:hAnsi="Arial" w:cs="Arial"/>
          <w:color w:val="000000"/>
          <w:sz w:val="22"/>
          <w:szCs w:val="22"/>
        </w:rPr>
        <w:pPrChange w:id="64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  <w:proofErr w:type="spellStart"/>
      <w:ins w:id="65" w:author="Ghassan Hamarneh" w:date="2016-04-01T15:25:00Z">
        <w:r>
          <w:rPr>
            <w:rFonts w:ascii="Arial" w:hAnsi="Arial" w:cs="Arial"/>
            <w:color w:val="000000"/>
            <w:sz w:val="22"/>
            <w:szCs w:val="22"/>
          </w:rPr>
          <w:t>Darko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Zikic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et al., “Decision Forests for Tissue-Specific Segmentation of High-Grade Gliomas in Multi-channel MR”. </w:t>
        </w:r>
      </w:ins>
    </w:p>
    <w:p w14:paraId="428A3EDC" w14:textId="77777777" w:rsidR="002E2BC4" w:rsidDel="00057E19" w:rsidRDefault="002E2BC4">
      <w:pPr>
        <w:pStyle w:val="NormalWeb"/>
        <w:spacing w:before="0" w:beforeAutospacing="0" w:after="0" w:afterAutospacing="0"/>
        <w:textAlignment w:val="baseline"/>
        <w:rPr>
          <w:ins w:id="66" w:author="Ghassan Hamarneh" w:date="2016-04-01T15:25:00Z"/>
          <w:del w:id="67" w:author="Ghassan Hamarneh" w:date="2016-04-29T09:09:00Z"/>
          <w:rFonts w:ascii="Arial" w:hAnsi="Arial" w:cs="Arial"/>
          <w:color w:val="000000"/>
          <w:sz w:val="22"/>
          <w:szCs w:val="22"/>
        </w:rPr>
        <w:pPrChange w:id="68" w:author="Ghassan Hamarneh" w:date="2016-04-01T15:25:00Z">
          <w:pPr>
            <w:pStyle w:val="NormalWeb"/>
            <w:numPr>
              <w:numId w:val="3"/>
            </w:numPr>
            <w:tabs>
              <w:tab w:val="num" w:pos="720"/>
            </w:tabs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3B0FBE44" w14:textId="77777777" w:rsidR="00DF30A2" w:rsidRDefault="00DF30A2">
      <w:pPr>
        <w:spacing w:line="276" w:lineRule="auto"/>
        <w:rPr>
          <w:ins w:id="69" w:author="Ghassan Hamarneh" w:date="2016-04-29T09:08:00Z"/>
          <w:rFonts w:cs="Arial"/>
          <w:bCs/>
          <w:sz w:val="20"/>
          <w:szCs w:val="20"/>
          <w:u w:val="single"/>
          <w:lang w:val="en-CA"/>
        </w:rPr>
        <w:pPrChange w:id="70" w:author="Ghassan Hamarneh" w:date="2016-04-29T09:09:00Z">
          <w:pPr>
            <w:spacing w:line="276" w:lineRule="auto"/>
            <w:ind w:left="567" w:hanging="567"/>
          </w:pPr>
        </w:pPrChange>
      </w:pPr>
    </w:p>
    <w:p w14:paraId="6C88F253" w14:textId="77777777" w:rsidR="00B13045" w:rsidRPr="00B13045" w:rsidRDefault="00B13045" w:rsidP="00B13045">
      <w:pPr>
        <w:spacing w:line="276" w:lineRule="auto"/>
        <w:ind w:left="567" w:hanging="567"/>
        <w:rPr>
          <w:ins w:id="71" w:author="Ghassan Hamarneh" w:date="2016-04-29T09:08:00Z"/>
          <w:rFonts w:cs="Arial"/>
          <w:b/>
          <w:bCs/>
          <w:sz w:val="20"/>
          <w:szCs w:val="20"/>
          <w:u w:val="single"/>
        </w:rPr>
      </w:pPr>
      <w:ins w:id="72" w:author="Ghassan Hamarneh" w:date="2016-04-29T09:08:00Z">
        <w:r w:rsidRPr="00B13045">
          <w:rPr>
            <w:rFonts w:cs="Arial"/>
            <w:b/>
            <w:bCs/>
            <w:sz w:val="20"/>
            <w:szCs w:val="20"/>
            <w:u w:val="single"/>
          </w:rPr>
          <w:t>Efficient Multi-Scale 3D CNN with Fully Connected CRF for Accurate Brain Lesion Segmentation</w:t>
        </w:r>
      </w:ins>
    </w:p>
    <w:p w14:paraId="5CC554E2" w14:textId="77777777" w:rsidR="00B13045" w:rsidRPr="00B13045" w:rsidRDefault="00B13045" w:rsidP="00B13045">
      <w:pPr>
        <w:spacing w:line="276" w:lineRule="auto"/>
        <w:ind w:left="567" w:hanging="567"/>
        <w:rPr>
          <w:ins w:id="73" w:author="Ghassan Hamarneh" w:date="2016-04-29T09:08:00Z"/>
          <w:rFonts w:cs="Arial"/>
          <w:bCs/>
          <w:sz w:val="20"/>
          <w:szCs w:val="20"/>
          <w:u w:val="single"/>
        </w:rPr>
      </w:pPr>
      <w:ins w:id="74" w:author="Ghassan Hamarneh" w:date="2016-04-29T09:08:00Z">
        <w:r w:rsidRPr="00B13045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/>
            <w:bCs/>
            <w:sz w:val="20"/>
            <w:szCs w:val="20"/>
            <w:u w:val="single"/>
          </w:rPr>
          <w:instrText>HYPERLINK "http://arxiv.org/find/cs/1/au:+Kamnitsas_K/0/1/0/all/0/1"</w:instrText>
        </w:r>
        <w:r w:rsidRPr="00B13045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 xml:space="preserve">Konstantinos </w:t>
        </w:r>
        <w:proofErr w:type="spellStart"/>
        <w:r w:rsidRPr="00B13045">
          <w:rPr>
            <w:rStyle w:val="Hyperlink"/>
            <w:rFonts w:cs="Arial"/>
            <w:bCs/>
            <w:sz w:val="20"/>
            <w:szCs w:val="20"/>
          </w:rPr>
          <w:t>Kamnitsas</w:t>
        </w:r>
        <w:proofErr w:type="spellEnd"/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"http://arxiv.org/find/cs/1/au:+Ledig_C/0/1/0/all/0/1"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 xml:space="preserve">Christian </w:t>
        </w:r>
        <w:proofErr w:type="spellStart"/>
        <w:r w:rsidRPr="00B13045">
          <w:rPr>
            <w:rStyle w:val="Hyperlink"/>
            <w:rFonts w:cs="Arial"/>
            <w:bCs/>
            <w:sz w:val="20"/>
            <w:szCs w:val="20"/>
          </w:rPr>
          <w:t>Ledig</w:t>
        </w:r>
        <w:proofErr w:type="spellEnd"/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"http://arxiv.org/find/cs/1/au:+Newcombe_V/0/1/0/all/0/1"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 xml:space="preserve">Virginia F.J. </w:t>
        </w:r>
        <w:proofErr w:type="spellStart"/>
        <w:r w:rsidRPr="00B13045">
          <w:rPr>
            <w:rStyle w:val="Hyperlink"/>
            <w:rFonts w:cs="Arial"/>
            <w:bCs/>
            <w:sz w:val="20"/>
            <w:szCs w:val="20"/>
          </w:rPr>
          <w:t>Newcombe</w:t>
        </w:r>
        <w:proofErr w:type="spellEnd"/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"http://arxiv.org/find/cs/1/au:+Simpson_J/0/1/0/all/0/1"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>Joanna P. Simpson</w:t>
        </w:r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"http://arxiv.org/find/cs/1/au:+Kane_A/0/1/0/all/0/1"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>Andrew D. Kane</w:t>
        </w:r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"http://arxiv.org/find/cs/1/au:+Menon_D/0/1/0/all/0/1"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>David K. Menon</w:t>
        </w:r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"http://arxiv.org/find/cs/1/au:+Rueckert_D/0/1/0/all/0/1"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 xml:space="preserve">Daniel </w:t>
        </w:r>
        <w:proofErr w:type="spellStart"/>
        <w:r w:rsidRPr="00B13045">
          <w:rPr>
            <w:rStyle w:val="Hyperlink"/>
            <w:rFonts w:cs="Arial"/>
            <w:bCs/>
            <w:sz w:val="20"/>
            <w:szCs w:val="20"/>
          </w:rPr>
          <w:t>Rueckert</w:t>
        </w:r>
        <w:proofErr w:type="spellEnd"/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  <w:r w:rsidRPr="00B13045">
          <w:rPr>
            <w:rFonts w:cs="Arial"/>
            <w:bCs/>
            <w:sz w:val="20"/>
            <w:szCs w:val="20"/>
            <w:u w:val="single"/>
          </w:rPr>
          <w:t xml:space="preserve">, 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"http://arxiv.org/find/cs/1/au:+Glocker_B/0/1/0/all/0/1"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Cs/>
            <w:sz w:val="20"/>
            <w:szCs w:val="20"/>
          </w:rPr>
          <w:t xml:space="preserve">Ben </w:t>
        </w:r>
        <w:proofErr w:type="spellStart"/>
        <w:r w:rsidRPr="00B13045">
          <w:rPr>
            <w:rStyle w:val="Hyperlink"/>
            <w:rFonts w:cs="Arial"/>
            <w:bCs/>
            <w:sz w:val="20"/>
            <w:szCs w:val="20"/>
          </w:rPr>
          <w:t>Glocker</w:t>
        </w:r>
        <w:proofErr w:type="spellEnd"/>
        <w:r w:rsidRPr="00B1304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</w:ins>
    </w:p>
    <w:p w14:paraId="7D6A0C5A" w14:textId="4EF22F7E" w:rsidR="00B13045" w:rsidRDefault="00B13045" w:rsidP="00B13045">
      <w:pPr>
        <w:spacing w:line="276" w:lineRule="auto"/>
        <w:ind w:left="567" w:hanging="567"/>
        <w:rPr>
          <w:ins w:id="75" w:author="Ghassan Hamarneh" w:date="2016-05-07T05:53:00Z"/>
          <w:rFonts w:cs="Arial"/>
          <w:b/>
          <w:bCs/>
          <w:sz w:val="20"/>
          <w:szCs w:val="20"/>
          <w:u w:val="single"/>
        </w:rPr>
      </w:pPr>
      <w:ins w:id="76" w:author="Ghassan Hamarneh" w:date="2016-04-29T09:09:00Z">
        <w:r w:rsidRPr="00B1304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B13045">
          <w:rPr>
            <w:rFonts w:cs="Arial"/>
            <w:bCs/>
            <w:sz w:val="20"/>
            <w:szCs w:val="20"/>
            <w:u w:val="single"/>
          </w:rPr>
          <w:instrText>HYPERLINK "http://arxiv.org/abs/1603.05959"</w:instrTex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B13045">
          <w:rPr>
            <w:rStyle w:val="Hyperlink"/>
            <w:rFonts w:cs="Arial"/>
            <w:b/>
            <w:bCs/>
            <w:sz w:val="20"/>
            <w:szCs w:val="20"/>
          </w:rPr>
          <w:t>arXiv:1603.05959</w:t>
        </w:r>
        <w:r w:rsidRPr="00B13045">
          <w:rPr>
            <w:rFonts w:cs="Arial"/>
            <w:bCs/>
            <w:sz w:val="20"/>
            <w:szCs w:val="20"/>
            <w:u w:val="single"/>
          </w:rPr>
          <w:fldChar w:fldCharType="end"/>
        </w:r>
        <w:r w:rsidRPr="00B13045">
          <w:rPr>
            <w:rFonts w:cs="Arial"/>
            <w:b/>
            <w:bCs/>
            <w:sz w:val="20"/>
            <w:szCs w:val="20"/>
            <w:u w:val="single"/>
          </w:rPr>
          <w:t xml:space="preserve"> [cs.CV]</w:t>
        </w:r>
      </w:ins>
    </w:p>
    <w:p w14:paraId="7CA97DD7" w14:textId="77777777" w:rsidR="00ED6A1D" w:rsidRDefault="00ED6A1D" w:rsidP="00B13045">
      <w:pPr>
        <w:spacing w:line="276" w:lineRule="auto"/>
        <w:ind w:left="567" w:hanging="567"/>
        <w:rPr>
          <w:ins w:id="77" w:author="Ghassan Hamarneh" w:date="2016-05-07T05:53:00Z"/>
          <w:rFonts w:cs="Arial"/>
          <w:b/>
          <w:bCs/>
          <w:sz w:val="20"/>
          <w:szCs w:val="20"/>
          <w:u w:val="single"/>
        </w:rPr>
      </w:pPr>
    </w:p>
    <w:p w14:paraId="4A85142D" w14:textId="77777777" w:rsidR="00ED6A1D" w:rsidRPr="00ED6A1D" w:rsidRDefault="00ED6A1D" w:rsidP="00ED6A1D">
      <w:pPr>
        <w:spacing w:line="276" w:lineRule="auto"/>
        <w:ind w:left="567" w:hanging="567"/>
        <w:rPr>
          <w:ins w:id="78" w:author="Ghassan Hamarneh" w:date="2016-05-07T05:54:00Z"/>
          <w:rFonts w:cs="Arial"/>
          <w:b/>
          <w:bCs/>
          <w:sz w:val="20"/>
          <w:szCs w:val="20"/>
          <w:u w:val="single"/>
        </w:rPr>
      </w:pPr>
      <w:ins w:id="79" w:author="Ghassan Hamarneh" w:date="2016-05-07T05:54:00Z">
        <w:r w:rsidRPr="00ED6A1D">
          <w:rPr>
            <w:rFonts w:cs="Arial"/>
            <w:b/>
            <w:bCs/>
            <w:sz w:val="20"/>
            <w:szCs w:val="20"/>
            <w:u w:val="single"/>
          </w:rPr>
          <w:t>IEEE Trans Med Imaging. 2016 Mar 4. [</w:t>
        </w:r>
        <w:proofErr w:type="spellStart"/>
        <w:r w:rsidRPr="00ED6A1D">
          <w:rPr>
            <w:rFonts w:cs="Arial"/>
            <w:b/>
            <w:bCs/>
            <w:sz w:val="20"/>
            <w:szCs w:val="20"/>
            <w:u w:val="single"/>
          </w:rPr>
          <w:t>Epub</w:t>
        </w:r>
        <w:proofErr w:type="spellEnd"/>
        <w:r w:rsidRPr="00ED6A1D">
          <w:rPr>
            <w:rFonts w:cs="Arial"/>
            <w:b/>
            <w:bCs/>
            <w:sz w:val="20"/>
            <w:szCs w:val="20"/>
            <w:u w:val="single"/>
          </w:rPr>
          <w:t xml:space="preserve"> ahead of print]</w:t>
        </w:r>
      </w:ins>
    </w:p>
    <w:p w14:paraId="6E63D3CB" w14:textId="77777777" w:rsidR="00ED6A1D" w:rsidRPr="00ED6A1D" w:rsidRDefault="00ED6A1D" w:rsidP="00ED6A1D">
      <w:pPr>
        <w:spacing w:line="276" w:lineRule="auto"/>
        <w:ind w:left="567" w:hanging="567"/>
        <w:rPr>
          <w:ins w:id="80" w:author="Ghassan Hamarneh" w:date="2016-05-07T05:54:00Z"/>
          <w:rFonts w:cs="Arial"/>
          <w:b/>
          <w:bCs/>
          <w:sz w:val="20"/>
          <w:szCs w:val="20"/>
          <w:u w:val="single"/>
        </w:rPr>
      </w:pPr>
      <w:ins w:id="81" w:author="Ghassan Hamarneh" w:date="2016-05-07T05:54:00Z">
        <w:r w:rsidRPr="00ED6A1D">
          <w:rPr>
            <w:rFonts w:cs="Arial"/>
            <w:b/>
            <w:bCs/>
            <w:sz w:val="20"/>
            <w:szCs w:val="20"/>
            <w:u w:val="single"/>
          </w:rPr>
          <w:t>Brain Tumor Segmentation using Convolutional Neural Networks in MRI Images.</w:t>
        </w:r>
      </w:ins>
    </w:p>
    <w:p w14:paraId="0D4D9DCA" w14:textId="06C0FD99" w:rsidR="00ED6A1D" w:rsidRDefault="00ED6A1D" w:rsidP="00ED6A1D">
      <w:pPr>
        <w:spacing w:line="276" w:lineRule="auto"/>
        <w:ind w:left="567" w:hanging="567"/>
        <w:rPr>
          <w:ins w:id="82" w:author="Ghassan Hamarneh" w:date="2016-05-12T10:13:00Z"/>
          <w:rFonts w:cs="Arial"/>
          <w:b/>
          <w:bCs/>
          <w:sz w:val="20"/>
          <w:szCs w:val="20"/>
          <w:u w:val="single"/>
        </w:rPr>
      </w:pPr>
      <w:ins w:id="83" w:author="Ghassan Hamarneh" w:date="2016-05-07T05:54:00Z"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ED6A1D">
          <w:rPr>
            <w:rFonts w:cs="Arial"/>
            <w:b/>
            <w:bCs/>
            <w:sz w:val="20"/>
            <w:szCs w:val="20"/>
            <w:u w:val="single"/>
          </w:rPr>
          <w:instrText>HYPERLINK "http://www.ncbi.nlm.nih.gov/pubmed/?term=Pereira%20S%5BAuthor%5D&amp;cauthor=true&amp;cauthor_uid=26960222"</w:instrTex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ED6A1D">
          <w:rPr>
            <w:rStyle w:val="Hyperlink"/>
            <w:rFonts w:cs="Arial"/>
            <w:b/>
            <w:bCs/>
            <w:sz w:val="20"/>
            <w:szCs w:val="20"/>
          </w:rPr>
          <w:t>Pereira S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end"/>
        </w:r>
        <w:r w:rsidRPr="00ED6A1D">
          <w:rPr>
            <w:rFonts w:cs="Arial"/>
            <w:b/>
            <w:bCs/>
            <w:sz w:val="20"/>
            <w:szCs w:val="20"/>
            <w:u w:val="single"/>
          </w:rPr>
          <w:t xml:space="preserve">, 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ED6A1D">
          <w:rPr>
            <w:rFonts w:cs="Arial"/>
            <w:b/>
            <w:bCs/>
            <w:sz w:val="20"/>
            <w:szCs w:val="20"/>
            <w:u w:val="single"/>
          </w:rPr>
          <w:instrText>HYPERLINK "http://www.ncbi.nlm.nih.gov/pubmed/?term=Pinto%20A%5BAuthor%5D&amp;cauthor=true&amp;cauthor_uid=26960222"</w:instrTex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ED6A1D">
          <w:rPr>
            <w:rStyle w:val="Hyperlink"/>
            <w:rFonts w:cs="Arial"/>
            <w:b/>
            <w:bCs/>
            <w:sz w:val="20"/>
            <w:szCs w:val="20"/>
          </w:rPr>
          <w:t>Pinto A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end"/>
        </w:r>
        <w:r w:rsidRPr="00ED6A1D">
          <w:rPr>
            <w:rFonts w:cs="Arial"/>
            <w:b/>
            <w:bCs/>
            <w:sz w:val="20"/>
            <w:szCs w:val="20"/>
            <w:u w:val="single"/>
          </w:rPr>
          <w:t xml:space="preserve">, 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ED6A1D">
          <w:rPr>
            <w:rFonts w:cs="Arial"/>
            <w:b/>
            <w:bCs/>
            <w:sz w:val="20"/>
            <w:szCs w:val="20"/>
            <w:u w:val="single"/>
          </w:rPr>
          <w:instrText>HYPERLINK "http://www.ncbi.nlm.nih.gov/pubmed/?term=Alves%20V%5BAuthor%5D&amp;cauthor=true&amp;cauthor_uid=26960222"</w:instrTex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ED6A1D">
          <w:rPr>
            <w:rStyle w:val="Hyperlink"/>
            <w:rFonts w:cs="Arial"/>
            <w:b/>
            <w:bCs/>
            <w:sz w:val="20"/>
            <w:szCs w:val="20"/>
          </w:rPr>
          <w:t>Alves V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end"/>
        </w:r>
        <w:r w:rsidRPr="00ED6A1D">
          <w:rPr>
            <w:rFonts w:cs="Arial"/>
            <w:b/>
            <w:bCs/>
            <w:sz w:val="20"/>
            <w:szCs w:val="20"/>
            <w:u w:val="single"/>
          </w:rPr>
          <w:t xml:space="preserve">, 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ED6A1D">
          <w:rPr>
            <w:rFonts w:cs="Arial"/>
            <w:b/>
            <w:bCs/>
            <w:sz w:val="20"/>
            <w:szCs w:val="20"/>
            <w:u w:val="single"/>
          </w:rPr>
          <w:instrText>HYPERLINK "http://www.ncbi.nlm.nih.gov/pubmed/?term=Silva%20CA%5BAuthor%5D&amp;cauthor=true&amp;cauthor_uid=26960222"</w:instrTex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ED6A1D">
          <w:rPr>
            <w:rStyle w:val="Hyperlink"/>
            <w:rFonts w:cs="Arial"/>
            <w:b/>
            <w:bCs/>
            <w:sz w:val="20"/>
            <w:szCs w:val="20"/>
          </w:rPr>
          <w:t>Silva CA</w:t>
        </w:r>
        <w:r w:rsidRPr="00ED6A1D">
          <w:rPr>
            <w:rFonts w:cs="Arial"/>
            <w:b/>
            <w:bCs/>
            <w:sz w:val="20"/>
            <w:szCs w:val="20"/>
            <w:u w:val="single"/>
          </w:rPr>
          <w:fldChar w:fldCharType="end"/>
        </w:r>
        <w:r w:rsidRPr="00ED6A1D">
          <w:rPr>
            <w:rFonts w:cs="Arial"/>
            <w:b/>
            <w:bCs/>
            <w:sz w:val="20"/>
            <w:szCs w:val="20"/>
            <w:u w:val="single"/>
          </w:rPr>
          <w:t>.</w:t>
        </w:r>
      </w:ins>
    </w:p>
    <w:p w14:paraId="560B4875" w14:textId="77777777" w:rsidR="006C60C1" w:rsidRDefault="006C60C1" w:rsidP="00ED6A1D">
      <w:pPr>
        <w:spacing w:line="276" w:lineRule="auto"/>
        <w:ind w:left="567" w:hanging="567"/>
        <w:rPr>
          <w:ins w:id="84" w:author="Ghassan Hamarneh" w:date="2016-05-12T10:13:00Z"/>
          <w:rFonts w:cs="Arial"/>
          <w:b/>
          <w:bCs/>
          <w:sz w:val="20"/>
          <w:szCs w:val="20"/>
          <w:u w:val="single"/>
        </w:rPr>
      </w:pPr>
    </w:p>
    <w:p w14:paraId="2ADB2CD1" w14:textId="5EE35261" w:rsidR="006C60C1" w:rsidRDefault="006C60C1" w:rsidP="000D463E">
      <w:pPr>
        <w:spacing w:line="276" w:lineRule="auto"/>
        <w:ind w:left="567" w:hanging="567"/>
        <w:rPr>
          <w:ins w:id="85" w:author="Ghassan Hamarneh" w:date="2016-05-12T10:13:00Z"/>
          <w:rFonts w:cs="Arial"/>
          <w:b/>
          <w:bCs/>
          <w:sz w:val="20"/>
          <w:szCs w:val="20"/>
          <w:u w:val="single"/>
        </w:rPr>
      </w:pPr>
      <w:ins w:id="86" w:author="Ghassan Hamarneh" w:date="2016-05-12T10:13:00Z">
        <w:r>
          <w:rPr>
            <w:rFonts w:cs="Arial"/>
            <w:b/>
            <w:bCs/>
            <w:sz w:val="20"/>
            <w:szCs w:val="20"/>
            <w:u w:val="single"/>
          </w:rPr>
          <w:t>Thesis:</w:t>
        </w:r>
      </w:ins>
      <w:ins w:id="87" w:author="Ghassan Hamarneh" w:date="2016-05-12T10:14:00Z">
        <w:r w:rsidR="000D463E">
          <w:rPr>
            <w:rFonts w:cs="Arial"/>
            <w:b/>
            <w:bCs/>
            <w:sz w:val="20"/>
            <w:szCs w:val="20"/>
            <w:u w:val="single"/>
          </w:rPr>
          <w:t xml:space="preserve"> </w:t>
        </w:r>
      </w:ins>
      <w:ins w:id="88" w:author="Ghassan Hamarneh" w:date="2016-05-12T10:13:00Z"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6C60C1">
          <w:rPr>
            <w:rFonts w:cs="Arial"/>
            <w:b/>
            <w:bCs/>
            <w:sz w:val="20"/>
            <w:szCs w:val="20"/>
            <w:u w:val="single"/>
          </w:rPr>
          <w:instrText>HYPERLINK "http://scholarlyrepository.miami.edu/cgi/viewcontent.cgi?article=2434&amp;context=oa_dissertations"</w:instrText>
        </w:r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6C60C1">
          <w:rPr>
            <w:rStyle w:val="Hyperlink"/>
            <w:rFonts w:cs="Arial"/>
            <w:b/>
            <w:bCs/>
            <w:sz w:val="20"/>
            <w:szCs w:val="20"/>
          </w:rPr>
          <w:t>Automated Brain Lesion Detection and Segmentation Using Magnetic Resonance Images</w:t>
        </w:r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  <w:ins w:id="89" w:author="Ghassan Hamarneh" w:date="2016-05-12T10:14:00Z">
        <w:r w:rsidR="000D463E">
          <w:rPr>
            <w:rFonts w:cs="Arial"/>
            <w:b/>
            <w:bCs/>
            <w:sz w:val="20"/>
            <w:szCs w:val="20"/>
            <w:u w:val="single"/>
          </w:rPr>
          <w:t xml:space="preserve">.  </w:t>
        </w:r>
      </w:ins>
      <w:ins w:id="90" w:author="Ghassan Hamarneh" w:date="2016-05-12T10:13:00Z"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6C60C1">
          <w:rPr>
            <w:rFonts w:cs="Arial"/>
            <w:b/>
            <w:bCs/>
            <w:sz w:val="20"/>
            <w:szCs w:val="20"/>
            <w:u w:val="single"/>
          </w:rPr>
          <w:instrText>HYPERLINK "http://scholarlyrepository.miami.edu/do/search/?q=author_lname%3A%22Nabizadeh%22%20author_fname%3A%22Nooshin%22&amp;start=0&amp;context=1566314"</w:instrText>
        </w:r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proofErr w:type="spellStart"/>
        <w:r w:rsidRPr="006C60C1">
          <w:rPr>
            <w:rStyle w:val="Hyperlink"/>
            <w:rFonts w:cs="Arial"/>
            <w:b/>
            <w:bCs/>
            <w:sz w:val="20"/>
            <w:szCs w:val="20"/>
          </w:rPr>
          <w:t>Nooshin</w:t>
        </w:r>
        <w:proofErr w:type="spellEnd"/>
        <w:r w:rsidRPr="006C60C1">
          <w:rPr>
            <w:rStyle w:val="Hyperlink"/>
            <w:rFonts w:cs="Arial"/>
            <w:b/>
            <w:bCs/>
            <w:sz w:val="20"/>
            <w:szCs w:val="20"/>
          </w:rPr>
          <w:t xml:space="preserve"> </w:t>
        </w:r>
        <w:proofErr w:type="spellStart"/>
        <w:r w:rsidRPr="006C60C1">
          <w:rPr>
            <w:rStyle w:val="Hyperlink"/>
            <w:rFonts w:cs="Arial"/>
            <w:b/>
            <w:bCs/>
            <w:sz w:val="20"/>
            <w:szCs w:val="20"/>
          </w:rPr>
          <w:t>Nabizadeh</w:t>
        </w:r>
        <w:proofErr w:type="spellEnd"/>
        <w:r w:rsidRPr="006C60C1">
          <w:rPr>
            <w:rStyle w:val="Hyperlink"/>
            <w:rFonts w:cs="Arial"/>
            <w:b/>
            <w:bCs/>
            <w:sz w:val="20"/>
            <w:szCs w:val="20"/>
          </w:rPr>
          <w:t xml:space="preserve">, </w:t>
        </w:r>
        <w:r w:rsidRPr="006C60C1">
          <w:rPr>
            <w:rStyle w:val="Hyperlink"/>
            <w:rFonts w:cs="Arial"/>
            <w:b/>
            <w:bCs/>
            <w:i/>
            <w:iCs/>
            <w:sz w:val="20"/>
            <w:szCs w:val="20"/>
          </w:rPr>
          <w:t>University of Miami</w:t>
        </w:r>
        <w:r w:rsidRPr="006C60C1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  <w:ins w:id="91" w:author="Ghassan Hamarneh" w:date="2016-05-12T10:14:00Z">
        <w:r w:rsidR="000D463E">
          <w:rPr>
            <w:rFonts w:cs="Arial"/>
            <w:b/>
            <w:bCs/>
            <w:sz w:val="20"/>
            <w:szCs w:val="20"/>
            <w:u w:val="single"/>
          </w:rPr>
          <w:t xml:space="preserve">.   </w:t>
        </w:r>
      </w:ins>
    </w:p>
    <w:p w14:paraId="09E79357" w14:textId="403F5F0E" w:rsidR="006C60C1" w:rsidRDefault="00342BFC">
      <w:pPr>
        <w:spacing w:line="276" w:lineRule="auto"/>
        <w:rPr>
          <w:ins w:id="92" w:author="Ghassan Hamarneh" w:date="2016-05-29T08:59:00Z"/>
          <w:rFonts w:cs="Arial"/>
          <w:b/>
          <w:bCs/>
          <w:sz w:val="20"/>
          <w:szCs w:val="20"/>
          <w:u w:val="single"/>
        </w:rPr>
        <w:pPrChange w:id="93" w:author="Ghassan Hamarneh" w:date="2016-05-12T10:14:00Z">
          <w:pPr>
            <w:spacing w:line="276" w:lineRule="auto"/>
            <w:ind w:left="567" w:hanging="567"/>
          </w:pPr>
        </w:pPrChange>
      </w:pPr>
      <w:ins w:id="94" w:author="Ghassan Hamarneh" w:date="2016-05-29T08:59:00Z">
        <w:r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>
          <w:rPr>
            <w:rFonts w:cs="Arial"/>
            <w:b/>
            <w:bCs/>
            <w:sz w:val="20"/>
            <w:szCs w:val="20"/>
            <w:u w:val="single"/>
          </w:rPr>
          <w:instrText xml:space="preserve"> HYPERLINK "</w:instrText>
        </w:r>
      </w:ins>
      <w:ins w:id="95" w:author="Ghassan Hamarneh" w:date="2016-05-12T10:13:00Z">
        <w:r w:rsidRPr="006C60C1">
          <w:rPr>
            <w:rFonts w:cs="Arial"/>
            <w:b/>
            <w:bCs/>
            <w:sz w:val="20"/>
            <w:szCs w:val="20"/>
            <w:u w:val="single"/>
          </w:rPr>
          <w:instrText>http://scholarlyrepository.miami.edu/oa_dissertations/1409/</w:instrText>
        </w:r>
      </w:ins>
      <w:ins w:id="96" w:author="Ghassan Hamarneh" w:date="2016-05-29T08:59:00Z">
        <w:r>
          <w:rPr>
            <w:rFonts w:cs="Arial"/>
            <w:b/>
            <w:bCs/>
            <w:sz w:val="20"/>
            <w:szCs w:val="20"/>
            <w:u w:val="single"/>
          </w:rPr>
          <w:instrText xml:space="preserve">" </w:instrText>
        </w:r>
        <w:r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</w:ins>
      <w:ins w:id="97" w:author="Ghassan Hamarneh" w:date="2016-05-12T10:13:00Z">
        <w:r w:rsidRPr="007845CC">
          <w:rPr>
            <w:rStyle w:val="Hyperlink"/>
            <w:rFonts w:cs="Arial"/>
            <w:b/>
            <w:bCs/>
            <w:sz w:val="20"/>
            <w:szCs w:val="20"/>
          </w:rPr>
          <w:t>http://scholarlyrepository.miami.edu/oa_dissertations/1409/</w:t>
        </w:r>
      </w:ins>
      <w:ins w:id="98" w:author="Ghassan Hamarneh" w:date="2016-05-29T08:59:00Z">
        <w:r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2B2B0F9B" w14:textId="77777777" w:rsidR="00342BFC" w:rsidRDefault="00342BFC">
      <w:pPr>
        <w:spacing w:line="276" w:lineRule="auto"/>
        <w:rPr>
          <w:ins w:id="99" w:author="Ghassan Hamarneh" w:date="2016-05-29T08:59:00Z"/>
          <w:rFonts w:cs="Arial"/>
          <w:b/>
          <w:bCs/>
          <w:sz w:val="20"/>
          <w:szCs w:val="20"/>
          <w:u w:val="single"/>
        </w:rPr>
        <w:pPrChange w:id="100" w:author="Ghassan Hamarneh" w:date="2016-05-12T10:14:00Z">
          <w:pPr>
            <w:spacing w:line="276" w:lineRule="auto"/>
            <w:ind w:left="567" w:hanging="567"/>
          </w:pPr>
        </w:pPrChange>
      </w:pPr>
    </w:p>
    <w:p w14:paraId="7FFD8C6F" w14:textId="77777777" w:rsidR="00342BFC" w:rsidRPr="00342BFC" w:rsidRDefault="00342BFC" w:rsidP="00342BFC">
      <w:pPr>
        <w:spacing w:line="276" w:lineRule="auto"/>
        <w:rPr>
          <w:ins w:id="101" w:author="Ghassan Hamarneh" w:date="2016-05-29T08:59:00Z"/>
          <w:rFonts w:cs="Arial"/>
          <w:b/>
          <w:bCs/>
          <w:sz w:val="20"/>
          <w:szCs w:val="20"/>
          <w:u w:val="single"/>
        </w:rPr>
      </w:pPr>
      <w:ins w:id="102" w:author="Ghassan Hamarneh" w:date="2016-05-29T08:59:00Z"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International Journal of Computer Science and Information Security (IJCSIS), Vol. 14, No. 4, April 2016 </w:t>
        </w:r>
      </w:ins>
    </w:p>
    <w:p w14:paraId="3D016C78" w14:textId="77777777" w:rsidR="00342BFC" w:rsidRPr="00342BFC" w:rsidRDefault="00342BFC" w:rsidP="00342BFC">
      <w:pPr>
        <w:spacing w:line="276" w:lineRule="auto"/>
        <w:rPr>
          <w:ins w:id="103" w:author="Ghassan Hamarneh" w:date="2016-05-29T08:59:00Z"/>
          <w:rFonts w:cs="Arial"/>
          <w:b/>
          <w:bCs/>
          <w:sz w:val="20"/>
          <w:szCs w:val="20"/>
          <w:u w:val="single"/>
        </w:rPr>
      </w:pPr>
      <w:ins w:id="104" w:author="Ghassan Hamarneh" w:date="2016-05-29T08:59:00Z">
        <w:r w:rsidRPr="00342BFC">
          <w:rPr>
            <w:rFonts w:cs="Arial"/>
            <w:b/>
            <w:bCs/>
            <w:sz w:val="20"/>
            <w:szCs w:val="20"/>
            <w:u w:val="single"/>
          </w:rPr>
          <w:t>An Efficient Anti-</w:t>
        </w:r>
        <w:proofErr w:type="gramStart"/>
        <w:r w:rsidRPr="00342BFC">
          <w:rPr>
            <w:rFonts w:cs="Arial"/>
            <w:b/>
            <w:bCs/>
            <w:sz w:val="20"/>
            <w:szCs w:val="20"/>
            <w:u w:val="single"/>
          </w:rPr>
          <w:t>noise</w:t>
        </w:r>
        <w:proofErr w:type="gramEnd"/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 Fast FCM clustering for Glioblastoma </w:t>
        </w:r>
        <w:proofErr w:type="spellStart"/>
        <w:r w:rsidRPr="00342BFC">
          <w:rPr>
            <w:rFonts w:cs="Arial"/>
            <w:b/>
            <w:bCs/>
            <w:sz w:val="20"/>
            <w:szCs w:val="20"/>
            <w:u w:val="single"/>
          </w:rPr>
          <w:t>Multiforme</w:t>
        </w:r>
        <w:proofErr w:type="spellEnd"/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 Tumor segmentation </w:t>
        </w:r>
      </w:ins>
    </w:p>
    <w:p w14:paraId="5A2E6118" w14:textId="0771040A" w:rsidR="00342BFC" w:rsidRDefault="00342BFC">
      <w:pPr>
        <w:spacing w:line="276" w:lineRule="auto"/>
        <w:rPr>
          <w:ins w:id="105" w:author="Ghassan Hamarneh" w:date="2016-05-29T08:59:00Z"/>
          <w:rFonts w:cs="Arial"/>
          <w:b/>
          <w:bCs/>
          <w:sz w:val="20"/>
          <w:szCs w:val="20"/>
          <w:u w:val="single"/>
        </w:rPr>
        <w:pPrChange w:id="106" w:author="Ghassan Hamarneh" w:date="2016-05-29T09:00:00Z">
          <w:pPr>
            <w:spacing w:line="276" w:lineRule="auto"/>
            <w:ind w:left="567" w:hanging="567"/>
          </w:pPr>
        </w:pPrChange>
      </w:pPr>
      <w:ins w:id="107" w:author="Ghassan Hamarneh" w:date="2016-05-29T08:59:00Z"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B. </w:t>
        </w:r>
        <w:proofErr w:type="spellStart"/>
        <w:r w:rsidRPr="00342BFC">
          <w:rPr>
            <w:rFonts w:cs="Arial"/>
            <w:b/>
            <w:bCs/>
            <w:sz w:val="20"/>
            <w:szCs w:val="20"/>
            <w:u w:val="single"/>
          </w:rPr>
          <w:t>Srinivasa</w:t>
        </w:r>
        <w:proofErr w:type="spellEnd"/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 Rao</w:t>
        </w:r>
      </w:ins>
      <w:ins w:id="108" w:author="Ghassan Hamarneh" w:date="2016-05-29T09:00:00Z">
        <w:r>
          <w:rPr>
            <w:rFonts w:cs="Arial"/>
            <w:b/>
            <w:bCs/>
            <w:sz w:val="20"/>
            <w:szCs w:val="20"/>
            <w:u w:val="single"/>
          </w:rPr>
          <w:t xml:space="preserve"> &amp; </w:t>
        </w:r>
      </w:ins>
      <w:ins w:id="109" w:author="Ghassan Hamarneh" w:date="2016-05-29T08:59:00Z"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Dr. E. </w:t>
        </w:r>
        <w:proofErr w:type="spellStart"/>
        <w:r w:rsidRPr="00342BFC">
          <w:rPr>
            <w:rFonts w:cs="Arial"/>
            <w:b/>
            <w:bCs/>
            <w:sz w:val="20"/>
            <w:szCs w:val="20"/>
            <w:u w:val="single"/>
          </w:rPr>
          <w:t>Sreenivas</w:t>
        </w:r>
        <w:proofErr w:type="spellEnd"/>
        <w:r w:rsidRPr="00342BFC">
          <w:rPr>
            <w:rFonts w:cs="Arial"/>
            <w:b/>
            <w:bCs/>
            <w:sz w:val="20"/>
            <w:szCs w:val="20"/>
            <w:u w:val="single"/>
          </w:rPr>
          <w:t xml:space="preserve"> Reddy</w:t>
        </w:r>
      </w:ins>
    </w:p>
    <w:p w14:paraId="404FBAB9" w14:textId="1452E1EE" w:rsidR="00342BFC" w:rsidRDefault="00685824">
      <w:pPr>
        <w:spacing w:line="276" w:lineRule="auto"/>
        <w:rPr>
          <w:ins w:id="110" w:author="Ghassan Hamarneh" w:date="2016-06-04T16:57:00Z"/>
          <w:rFonts w:cs="Arial"/>
          <w:b/>
          <w:bCs/>
          <w:sz w:val="20"/>
          <w:szCs w:val="20"/>
          <w:u w:val="single"/>
        </w:rPr>
        <w:pPrChange w:id="111" w:author="Ghassan Hamarneh" w:date="2016-05-12T10:14:00Z">
          <w:pPr>
            <w:spacing w:line="276" w:lineRule="auto"/>
            <w:ind w:left="567" w:hanging="567"/>
          </w:pPr>
        </w:pPrChange>
      </w:pPr>
      <w:ins w:id="112" w:author="Ghassan Hamarneh" w:date="2016-06-04T16:57:00Z">
        <w:r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>
          <w:rPr>
            <w:rFonts w:cs="Arial"/>
            <w:b/>
            <w:bCs/>
            <w:sz w:val="20"/>
            <w:szCs w:val="20"/>
            <w:u w:val="single"/>
          </w:rPr>
          <w:instrText xml:space="preserve"> HYPERLINK "</w:instrText>
        </w:r>
      </w:ins>
      <w:ins w:id="113" w:author="Ghassan Hamarneh" w:date="2016-05-29T08:59:00Z">
        <w:r w:rsidRPr="00342BFC">
          <w:rPr>
            <w:rFonts w:cs="Arial"/>
            <w:b/>
            <w:bCs/>
            <w:sz w:val="20"/>
            <w:szCs w:val="20"/>
            <w:u w:val="single"/>
          </w:rPr>
          <w:instrText>https://s3-eu-west-1.amazonaws.com/pfigshare-u-files/5201746/20Paper31031673IJCSISCameraReadyPaperApp.126133.pdf</w:instrText>
        </w:r>
      </w:ins>
      <w:ins w:id="114" w:author="Ghassan Hamarneh" w:date="2016-06-04T16:57:00Z">
        <w:r>
          <w:rPr>
            <w:rFonts w:cs="Arial"/>
            <w:b/>
            <w:bCs/>
            <w:sz w:val="20"/>
            <w:szCs w:val="20"/>
            <w:u w:val="single"/>
          </w:rPr>
          <w:instrText xml:space="preserve">" </w:instrText>
        </w:r>
        <w:r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</w:ins>
      <w:ins w:id="115" w:author="Ghassan Hamarneh" w:date="2016-05-29T08:59:00Z">
        <w:r w:rsidRPr="00EF13C4">
          <w:rPr>
            <w:rStyle w:val="Hyperlink"/>
            <w:rFonts w:cs="Arial"/>
            <w:b/>
            <w:bCs/>
            <w:sz w:val="20"/>
            <w:szCs w:val="20"/>
          </w:rPr>
          <w:t>https://s3-eu-west-1.amazonaws.com/pfigshare-u-files/5201746/20Paper31031673IJCSISCameraReadyPaperApp.126133.pdf</w:t>
        </w:r>
      </w:ins>
      <w:ins w:id="116" w:author="Ghassan Hamarneh" w:date="2016-06-04T16:57:00Z">
        <w:r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5C81ADA9" w14:textId="77777777" w:rsidR="00685824" w:rsidRDefault="00685824">
      <w:pPr>
        <w:spacing w:line="276" w:lineRule="auto"/>
        <w:rPr>
          <w:ins w:id="117" w:author="Ghassan Hamarneh" w:date="2016-06-04T16:57:00Z"/>
          <w:rFonts w:cs="Arial"/>
          <w:b/>
          <w:bCs/>
          <w:sz w:val="20"/>
          <w:szCs w:val="20"/>
          <w:u w:val="single"/>
        </w:rPr>
        <w:pPrChange w:id="118" w:author="Ghassan Hamarneh" w:date="2016-05-12T10:14:00Z">
          <w:pPr>
            <w:spacing w:line="276" w:lineRule="auto"/>
            <w:ind w:left="567" w:hanging="567"/>
          </w:pPr>
        </w:pPrChange>
      </w:pPr>
    </w:p>
    <w:p w14:paraId="0C40BEB5" w14:textId="0F694004" w:rsidR="00201100" w:rsidRPr="00201100" w:rsidRDefault="00201100" w:rsidP="00201100">
      <w:pPr>
        <w:spacing w:line="276" w:lineRule="auto"/>
        <w:rPr>
          <w:ins w:id="119" w:author="Ghassan Hamarneh" w:date="2016-06-04T17:00:00Z"/>
          <w:rFonts w:cs="Arial"/>
          <w:b/>
          <w:bCs/>
          <w:sz w:val="20"/>
          <w:szCs w:val="20"/>
          <w:u w:val="single"/>
        </w:rPr>
      </w:pPr>
      <w:ins w:id="120" w:author="Ghassan Hamarneh" w:date="2016-06-04T17:00:00Z">
        <w:r w:rsidRPr="00201100">
          <w:rPr>
            <w:rFonts w:cs="Arial"/>
            <w:b/>
            <w:bCs/>
            <w:sz w:val="20"/>
            <w:szCs w:val="20"/>
            <w:u w:val="single"/>
          </w:rPr>
          <w:t>IEEE TRANSACTIONS ON MEDICAL IMAGING, VOL. 35, NO. 5, MAY 2016</w:t>
        </w:r>
      </w:ins>
    </w:p>
    <w:p w14:paraId="2AE0D170" w14:textId="77777777" w:rsidR="00201100" w:rsidRPr="00201100" w:rsidRDefault="00201100" w:rsidP="00201100">
      <w:pPr>
        <w:spacing w:line="276" w:lineRule="auto"/>
        <w:rPr>
          <w:ins w:id="121" w:author="Ghassan Hamarneh" w:date="2016-06-04T17:00:00Z"/>
          <w:rFonts w:cs="Arial"/>
          <w:b/>
          <w:bCs/>
          <w:sz w:val="20"/>
          <w:szCs w:val="20"/>
          <w:u w:val="single"/>
        </w:rPr>
      </w:pPr>
      <w:ins w:id="122" w:author="Ghassan Hamarneh" w:date="2016-06-04T17:00:00Z">
        <w:r w:rsidRPr="00201100">
          <w:rPr>
            <w:rFonts w:cs="Arial"/>
            <w:b/>
            <w:bCs/>
            <w:sz w:val="20"/>
            <w:szCs w:val="20"/>
            <w:u w:val="single"/>
          </w:rPr>
          <w:t>Brain Tumor Segmentation Using Convolutional</w:t>
        </w:r>
      </w:ins>
    </w:p>
    <w:p w14:paraId="4AB21278" w14:textId="0DCF8B8F" w:rsidR="00685824" w:rsidRDefault="00201100">
      <w:pPr>
        <w:spacing w:line="276" w:lineRule="auto"/>
        <w:rPr>
          <w:ins w:id="123" w:author="Ghassan Hamarneh" w:date="2016-06-04T17:00:00Z"/>
          <w:rFonts w:cs="Arial"/>
          <w:b/>
          <w:bCs/>
          <w:sz w:val="20"/>
          <w:szCs w:val="20"/>
          <w:u w:val="single"/>
        </w:rPr>
        <w:pPrChange w:id="124" w:author="Ghassan Hamarneh" w:date="2016-05-12T10:14:00Z">
          <w:pPr>
            <w:spacing w:line="276" w:lineRule="auto"/>
            <w:ind w:left="567" w:hanging="567"/>
          </w:pPr>
        </w:pPrChange>
      </w:pPr>
      <w:ins w:id="125" w:author="Ghassan Hamarneh" w:date="2016-06-04T17:00:00Z">
        <w:r w:rsidRPr="00201100">
          <w:rPr>
            <w:rFonts w:cs="Arial"/>
            <w:b/>
            <w:bCs/>
            <w:sz w:val="20"/>
            <w:szCs w:val="20"/>
            <w:u w:val="single"/>
          </w:rPr>
          <w:t xml:space="preserve">Neural Networks in MRI Images </w:t>
        </w:r>
        <w:proofErr w:type="spellStart"/>
        <w:r w:rsidRPr="00201100">
          <w:rPr>
            <w:rFonts w:cs="Arial"/>
            <w:b/>
            <w:bCs/>
            <w:sz w:val="20"/>
            <w:szCs w:val="20"/>
            <w:u w:val="single"/>
          </w:rPr>
          <w:t>Sérgio</w:t>
        </w:r>
        <w:proofErr w:type="spellEnd"/>
        <w:r w:rsidRPr="00201100">
          <w:rPr>
            <w:rFonts w:cs="Arial"/>
            <w:b/>
            <w:bCs/>
            <w:sz w:val="20"/>
            <w:szCs w:val="20"/>
            <w:u w:val="single"/>
          </w:rPr>
          <w:t xml:space="preserve"> Pereira*, Adriano Pinto, Victor Alves, and Carlos A. Silva*</w:t>
        </w:r>
      </w:ins>
    </w:p>
    <w:p w14:paraId="6E29A691" w14:textId="77777777" w:rsidR="00201100" w:rsidRDefault="00201100">
      <w:pPr>
        <w:spacing w:line="276" w:lineRule="auto"/>
        <w:rPr>
          <w:ins w:id="126" w:author="Ghassan Hamarneh" w:date="2016-06-04T16:57:00Z"/>
          <w:rFonts w:cs="Arial"/>
          <w:b/>
          <w:bCs/>
          <w:sz w:val="20"/>
          <w:szCs w:val="20"/>
          <w:u w:val="single"/>
        </w:rPr>
        <w:pPrChange w:id="127" w:author="Ghassan Hamarneh" w:date="2016-05-12T10:14:00Z">
          <w:pPr>
            <w:spacing w:line="276" w:lineRule="auto"/>
            <w:ind w:left="567" w:hanging="567"/>
          </w:pPr>
        </w:pPrChange>
      </w:pPr>
    </w:p>
    <w:p w14:paraId="217F2FC9" w14:textId="77777777" w:rsidR="00685824" w:rsidRPr="00685824" w:rsidRDefault="00685824" w:rsidP="00685824">
      <w:pPr>
        <w:spacing w:line="276" w:lineRule="auto"/>
        <w:rPr>
          <w:ins w:id="128" w:author="Ghassan Hamarneh" w:date="2016-06-04T16:57:00Z"/>
          <w:rFonts w:cs="Arial"/>
          <w:b/>
          <w:bCs/>
          <w:sz w:val="20"/>
          <w:szCs w:val="20"/>
          <w:u w:val="single"/>
        </w:rPr>
      </w:pPr>
      <w:ins w:id="129" w:author="Ghassan Hamarneh" w:date="2016-06-04T16:57:00Z"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685824">
          <w:rPr>
            <w:rFonts w:cs="Arial"/>
            <w:b/>
            <w:bCs/>
            <w:sz w:val="20"/>
            <w:szCs w:val="20"/>
            <w:u w:val="single"/>
          </w:rPr>
          <w:instrText>HYPERLINK "http://www.sciencedirect.com.proxy.lib.sfu.ca/science/journal/09574174"</w:instrText>
        </w:r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685824">
          <w:rPr>
            <w:rStyle w:val="Hyperlink"/>
            <w:rFonts w:cs="Arial"/>
            <w:b/>
            <w:bCs/>
            <w:sz w:val="20"/>
            <w:szCs w:val="20"/>
          </w:rPr>
          <w:t>Expert Systems with Applications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2E31A94C" w14:textId="56625703" w:rsidR="00685824" w:rsidRPr="00685824" w:rsidRDefault="00685824" w:rsidP="00685824">
      <w:pPr>
        <w:spacing w:line="276" w:lineRule="auto"/>
        <w:rPr>
          <w:ins w:id="130" w:author="Ghassan Hamarneh" w:date="2016-06-04T16:57:00Z"/>
          <w:rFonts w:cs="Arial"/>
          <w:b/>
          <w:bCs/>
          <w:sz w:val="20"/>
          <w:szCs w:val="20"/>
          <w:u w:val="single"/>
        </w:rPr>
      </w:pPr>
      <w:ins w:id="131" w:author="Ghassan Hamarneh" w:date="2016-06-04T16:57:00Z"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685824">
          <w:rPr>
            <w:rFonts w:cs="Arial"/>
            <w:b/>
            <w:bCs/>
            <w:sz w:val="20"/>
            <w:szCs w:val="20"/>
            <w:u w:val="single"/>
          </w:rPr>
          <w:instrText>HYPERLINK "http://www.sciencedirect.com.proxy.lib.sfu.ca/science/journal/09574174/56/supp/C"</w:instrText>
        </w:r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685824">
          <w:rPr>
            <w:rStyle w:val="Hyperlink"/>
            <w:rFonts w:cs="Arial"/>
            <w:b/>
            <w:bCs/>
            <w:sz w:val="20"/>
            <w:szCs w:val="20"/>
          </w:rPr>
          <w:t>Volume 56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end"/>
        </w:r>
        <w:r w:rsidRPr="00685824">
          <w:rPr>
            <w:rFonts w:cs="Arial"/>
            <w:b/>
            <w:bCs/>
            <w:sz w:val="20"/>
            <w:szCs w:val="20"/>
            <w:u w:val="single"/>
          </w:rPr>
          <w:t>, 1 September 2016, Pages 59–68</w:t>
        </w:r>
      </w:ins>
    </w:p>
    <w:p w14:paraId="42389051" w14:textId="77777777" w:rsidR="00685824" w:rsidRPr="00685824" w:rsidRDefault="00685824" w:rsidP="00685824">
      <w:pPr>
        <w:spacing w:line="276" w:lineRule="auto"/>
        <w:rPr>
          <w:ins w:id="132" w:author="Ghassan Hamarneh" w:date="2016-06-04T16:57:00Z"/>
          <w:rFonts w:cs="Arial"/>
          <w:b/>
          <w:bCs/>
          <w:sz w:val="20"/>
          <w:szCs w:val="20"/>
          <w:u w:val="single"/>
        </w:rPr>
      </w:pPr>
      <w:ins w:id="133" w:author="Ghassan Hamarneh" w:date="2016-06-04T16:57:00Z"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Active contours driven by Cuckoo Search strategy for brain 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tumour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 images segmentation</w:t>
        </w:r>
      </w:ins>
    </w:p>
    <w:p w14:paraId="3D70719E" w14:textId="77777777" w:rsidR="00685824" w:rsidRPr="00685824" w:rsidRDefault="00685824">
      <w:pPr>
        <w:numPr>
          <w:ilvl w:val="0"/>
          <w:numId w:val="4"/>
        </w:numPr>
        <w:spacing w:line="276" w:lineRule="auto"/>
        <w:rPr>
          <w:ins w:id="134" w:author="Ghassan Hamarneh" w:date="2016-06-04T16:57:00Z"/>
          <w:rFonts w:cs="Arial"/>
          <w:b/>
          <w:bCs/>
          <w:sz w:val="20"/>
          <w:szCs w:val="20"/>
          <w:u w:val="single"/>
          <w:rPrChange w:id="135" w:author="Ghassan Hamarneh" w:date="2016-06-04T16:57:00Z">
            <w:rPr>
              <w:ins w:id="136" w:author="Ghassan Hamarneh" w:date="2016-06-04T16:57:00Z"/>
              <w:rFonts w:cs="Arial"/>
              <w:b/>
              <w:bCs/>
              <w:sz w:val="20"/>
              <w:szCs w:val="20"/>
              <w:u w:val="single"/>
              <w:vertAlign w:val="superscript"/>
            </w:rPr>
          </w:rPrChange>
        </w:rPr>
        <w:pPrChange w:id="137" w:author="Ghassan Hamarneh" w:date="2016-06-04T16:57:00Z">
          <w:pPr>
            <w:spacing w:line="276" w:lineRule="auto"/>
          </w:pPr>
        </w:pPrChange>
      </w:pPr>
      <w:ins w:id="138" w:author="Ghassan Hamarneh" w:date="2016-06-04T16:57:00Z">
        <w:r w:rsidRPr="00685824">
          <w:rPr>
            <w:rFonts w:cs="Arial"/>
            <w:b/>
            <w:bCs/>
            <w:sz w:val="20"/>
            <w:szCs w:val="20"/>
            <w:u w:val="single"/>
          </w:rPr>
          <w:tab/>
        </w:r>
        <w:r w:rsidRPr="00685824">
          <w:rPr>
            <w:rFonts w:cs="Arial"/>
            <w:b/>
            <w:bCs/>
            <w:sz w:val="20"/>
            <w:szCs w:val="20"/>
            <w:u w:val="single"/>
          </w:rPr>
          <w:tab/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Elisee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 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Ilunga-Mbuyamba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a</w:t>
        </w:r>
        <w:proofErr w:type="spellEnd"/>
        <w:proofErr w:type="gramStart"/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 xml:space="preserve">, 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t>,</w:t>
        </w:r>
        <w:proofErr w:type="gramEnd"/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 Jorge Mario Cruz-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Duarte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a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 xml:space="preserve">, 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, Juan Gabriel 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Avina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</w:rPr>
          <w:t>-Cervantes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 xml:space="preserve">, a, 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t>, Carlos Rodrigo Correa-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Cely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b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 xml:space="preserve">, 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, Dirk 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Lindner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c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 xml:space="preserve">, 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t xml:space="preserve">, Claire </w:t>
        </w:r>
        <w:proofErr w:type="spellStart"/>
        <w:r w:rsidRPr="00685824">
          <w:rPr>
            <w:rFonts w:cs="Arial"/>
            <w:b/>
            <w:bCs/>
            <w:sz w:val="20"/>
            <w:szCs w:val="20"/>
            <w:u w:val="single"/>
          </w:rPr>
          <w:t>Chalopin</w:t>
        </w:r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d</w:t>
        </w:r>
        <w:proofErr w:type="spellEnd"/>
        <w:r w:rsidRPr="00685824">
          <w:rPr>
            <w:rFonts w:cs="Arial"/>
            <w:b/>
            <w:bCs/>
            <w:sz w:val="20"/>
            <w:szCs w:val="20"/>
            <w:u w:val="single"/>
            <w:vertAlign w:val="superscript"/>
          </w:rPr>
          <w:t>,</w:t>
        </w:r>
      </w:ins>
    </w:p>
    <w:p w14:paraId="5779B019" w14:textId="1DC39956" w:rsidR="00685824" w:rsidRPr="00685824" w:rsidRDefault="00685824">
      <w:pPr>
        <w:numPr>
          <w:ilvl w:val="0"/>
          <w:numId w:val="4"/>
        </w:numPr>
        <w:spacing w:line="276" w:lineRule="auto"/>
        <w:rPr>
          <w:ins w:id="139" w:author="Ghassan Hamarneh" w:date="2016-06-04T16:57:00Z"/>
          <w:rFonts w:cs="Arial"/>
          <w:b/>
          <w:bCs/>
          <w:sz w:val="20"/>
          <w:szCs w:val="20"/>
          <w:u w:val="single"/>
        </w:rPr>
        <w:pPrChange w:id="140" w:author="Ghassan Hamarneh" w:date="2016-06-04T16:57:00Z">
          <w:pPr>
            <w:spacing w:line="276" w:lineRule="auto"/>
          </w:pPr>
        </w:pPrChange>
      </w:pPr>
      <w:ins w:id="141" w:author="Ghassan Hamarneh" w:date="2016-06-04T16:57:00Z"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 w:rsidRPr="00685824">
          <w:rPr>
            <w:rFonts w:cs="Arial"/>
            <w:b/>
            <w:bCs/>
            <w:sz w:val="20"/>
            <w:szCs w:val="20"/>
            <w:u w:val="single"/>
          </w:rPr>
          <w:instrText>HYPERLINK "http://dx.doi.org/10.1016/j.eswa.2016.02.048"</w:instrText>
        </w:r>
        <w:r w:rsidRPr="00685824">
          <w:rPr>
            <w:rFonts w:cs="Arial"/>
            <w:b/>
            <w:bCs/>
            <w:sz w:val="20"/>
            <w:szCs w:val="20"/>
            <w:u w:val="single"/>
            <w:rPrChange w:id="142" w:author="Ghassan Hamarneh" w:date="2016-06-04T16:57:00Z">
              <w:rPr>
                <w:rFonts w:cs="Arial"/>
                <w:b/>
                <w:bCs/>
                <w:sz w:val="20"/>
                <w:szCs w:val="20"/>
                <w:u w:val="single"/>
              </w:rPr>
            </w:rPrChange>
          </w:rPr>
          <w:fldChar w:fldCharType="separate"/>
        </w:r>
        <w:proofErr w:type="gramStart"/>
        <w:r w:rsidRPr="00685824">
          <w:rPr>
            <w:rStyle w:val="Hyperlink"/>
            <w:rFonts w:cs="Arial"/>
            <w:b/>
            <w:bCs/>
            <w:sz w:val="20"/>
            <w:szCs w:val="20"/>
          </w:rPr>
          <w:t>doi:10.1016/j.eswa</w:t>
        </w:r>
        <w:proofErr w:type="gramEnd"/>
        <w:r w:rsidRPr="00685824">
          <w:rPr>
            <w:rStyle w:val="Hyperlink"/>
            <w:rFonts w:cs="Arial"/>
            <w:b/>
            <w:bCs/>
            <w:sz w:val="20"/>
            <w:szCs w:val="20"/>
          </w:rPr>
          <w:t>.2016.02.048</w:t>
        </w:r>
        <w:r w:rsidRPr="00685824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2C7B697A" w14:textId="77777777" w:rsidR="00685824" w:rsidRDefault="00685824">
      <w:pPr>
        <w:spacing w:line="276" w:lineRule="auto"/>
        <w:rPr>
          <w:ins w:id="143" w:author="Ghassan Hamarneh" w:date="2016-07-01T15:20:00Z"/>
          <w:rFonts w:cs="Arial"/>
          <w:b/>
          <w:bCs/>
          <w:sz w:val="20"/>
          <w:szCs w:val="20"/>
          <w:u w:val="single"/>
        </w:rPr>
        <w:pPrChange w:id="144" w:author="Ghassan Hamarneh" w:date="2016-05-12T10:14:00Z">
          <w:pPr>
            <w:spacing w:line="276" w:lineRule="auto"/>
            <w:ind w:left="567" w:hanging="567"/>
          </w:pPr>
        </w:pPrChange>
      </w:pPr>
    </w:p>
    <w:p w14:paraId="408EDA49" w14:textId="77777777" w:rsidR="00AF59DC" w:rsidRDefault="00AF59DC">
      <w:pPr>
        <w:spacing w:line="276" w:lineRule="auto"/>
        <w:rPr>
          <w:ins w:id="145" w:author="Ghassan Hamarneh" w:date="2016-07-01T15:20:00Z"/>
          <w:rFonts w:cs="Arial"/>
          <w:b/>
          <w:bCs/>
          <w:sz w:val="20"/>
          <w:szCs w:val="20"/>
          <w:u w:val="single"/>
        </w:rPr>
        <w:pPrChange w:id="146" w:author="Ghassan Hamarneh" w:date="2016-05-12T10:14:00Z">
          <w:pPr>
            <w:spacing w:line="276" w:lineRule="auto"/>
            <w:ind w:left="567" w:hanging="567"/>
          </w:pPr>
        </w:pPrChange>
      </w:pPr>
    </w:p>
    <w:p w14:paraId="75ED52EA" w14:textId="77777777" w:rsidR="00AF59DC" w:rsidRDefault="00AF59DC" w:rsidP="00AF59DC">
      <w:pPr>
        <w:spacing w:line="276" w:lineRule="auto"/>
        <w:rPr>
          <w:ins w:id="147" w:author="Ghassan Hamarneh" w:date="2016-07-01T15:20:00Z"/>
          <w:rFonts w:cs="Arial"/>
          <w:b/>
          <w:bCs/>
          <w:sz w:val="20"/>
          <w:szCs w:val="20"/>
          <w:u w:val="single"/>
        </w:rPr>
      </w:pPr>
      <w:ins w:id="148" w:author="Ghassan Hamarneh" w:date="2016-07-01T15:20:00Z">
        <w:r>
          <w:rPr>
            <w:rFonts w:cs="Arial"/>
            <w:b/>
            <w:bCs/>
            <w:sz w:val="20"/>
            <w:szCs w:val="20"/>
            <w:u w:val="single"/>
          </w:rPr>
          <w:t>Papers/reports/methods from</w:t>
        </w:r>
        <w:r>
          <w:rPr>
            <w:rFonts w:cs="Arial"/>
            <w:b/>
            <w:bCs/>
            <w:sz w:val="20"/>
            <w:szCs w:val="20"/>
            <w:u w:val="single"/>
          </w:rPr>
          <w:br/>
        </w:r>
        <w:r w:rsidRPr="00AF59DC">
          <w:rPr>
            <w:rFonts w:cs="Arial"/>
            <w:b/>
            <w:bCs/>
            <w:sz w:val="20"/>
            <w:szCs w:val="20"/>
            <w:u w:val="single"/>
          </w:rPr>
          <w:t>MICCAI </w:t>
        </w:r>
        <w:proofErr w:type="spellStart"/>
        <w:r w:rsidRPr="00AF59DC">
          <w:rPr>
            <w:rFonts w:cs="Arial"/>
            <w:b/>
            <w:bCs/>
            <w:sz w:val="20"/>
            <w:szCs w:val="20"/>
            <w:u w:val="single"/>
          </w:rPr>
          <w:t>MRBrainS</w:t>
        </w:r>
        <w:proofErr w:type="spellEnd"/>
        <w:r w:rsidRPr="00AF59DC">
          <w:rPr>
            <w:rFonts w:cs="Arial"/>
            <w:b/>
            <w:bCs/>
            <w:sz w:val="20"/>
            <w:szCs w:val="20"/>
            <w:u w:val="single"/>
          </w:rPr>
          <w:t xml:space="preserve"> Segmentation Challenge</w:t>
        </w:r>
      </w:ins>
    </w:p>
    <w:p w14:paraId="4ABE162A" w14:textId="6AE615C5" w:rsidR="00AF59DC" w:rsidRDefault="00AF59DC">
      <w:pPr>
        <w:spacing w:line="276" w:lineRule="auto"/>
        <w:rPr>
          <w:ins w:id="149" w:author="Ghassan Hamarneh" w:date="2016-07-01T15:20:00Z"/>
          <w:rFonts w:cs="Arial"/>
          <w:b/>
          <w:bCs/>
          <w:sz w:val="20"/>
          <w:szCs w:val="20"/>
          <w:u w:val="single"/>
        </w:rPr>
        <w:pPrChange w:id="150" w:author="Ghassan Hamarneh" w:date="2016-05-12T10:14:00Z">
          <w:pPr>
            <w:spacing w:line="276" w:lineRule="auto"/>
            <w:ind w:left="567" w:hanging="567"/>
          </w:pPr>
        </w:pPrChange>
      </w:pPr>
      <w:ins w:id="151" w:author="Ghassan Hamarneh" w:date="2016-07-01T15:20:00Z">
        <w:r>
          <w:rPr>
            <w:rFonts w:cs="Arial"/>
            <w:b/>
            <w:bCs/>
            <w:sz w:val="20"/>
            <w:szCs w:val="20"/>
            <w:u w:val="single"/>
          </w:rPr>
          <w:fldChar w:fldCharType="begin"/>
        </w:r>
        <w:r>
          <w:rPr>
            <w:rFonts w:cs="Arial"/>
            <w:b/>
            <w:bCs/>
            <w:sz w:val="20"/>
            <w:szCs w:val="20"/>
            <w:u w:val="single"/>
          </w:rPr>
          <w:instrText xml:space="preserve"> HYPERLINK "</w:instrText>
        </w:r>
        <w:r w:rsidRPr="00AF59DC">
          <w:rPr>
            <w:rFonts w:cs="Arial"/>
            <w:b/>
            <w:bCs/>
            <w:sz w:val="20"/>
            <w:szCs w:val="20"/>
            <w:u w:val="single"/>
          </w:rPr>
          <w:instrText>http://mrbrains13.isi.uu.nl/results.php</w:instrText>
        </w:r>
        <w:r>
          <w:rPr>
            <w:rFonts w:cs="Arial"/>
            <w:b/>
            <w:bCs/>
            <w:sz w:val="20"/>
            <w:szCs w:val="20"/>
            <w:u w:val="single"/>
          </w:rPr>
          <w:instrText xml:space="preserve">" </w:instrText>
        </w:r>
        <w:r>
          <w:rPr>
            <w:rFonts w:cs="Arial"/>
            <w:b/>
            <w:bCs/>
            <w:sz w:val="20"/>
            <w:szCs w:val="20"/>
            <w:u w:val="single"/>
          </w:rPr>
          <w:fldChar w:fldCharType="separate"/>
        </w:r>
        <w:r w:rsidRPr="00E17144">
          <w:rPr>
            <w:rStyle w:val="Hyperlink"/>
            <w:rFonts w:cs="Arial"/>
            <w:b/>
            <w:bCs/>
            <w:sz w:val="20"/>
            <w:szCs w:val="20"/>
          </w:rPr>
          <w:t>http://mrbrains13.isi.uu.nl/results.php</w:t>
        </w:r>
        <w:r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3B117269" w14:textId="77777777" w:rsidR="00AF59DC" w:rsidRDefault="00AF59DC">
      <w:pPr>
        <w:spacing w:line="276" w:lineRule="auto"/>
        <w:rPr>
          <w:ins w:id="152" w:author="Rafeef Abugharbieh" w:date="2016-10-05T01:10:00Z"/>
          <w:rFonts w:cs="Arial"/>
          <w:b/>
          <w:bCs/>
          <w:sz w:val="20"/>
          <w:szCs w:val="20"/>
          <w:u w:val="single"/>
        </w:rPr>
        <w:pPrChange w:id="153" w:author="Ghassan Hamarneh" w:date="2016-05-12T10:14:00Z">
          <w:pPr>
            <w:spacing w:line="276" w:lineRule="auto"/>
            <w:ind w:left="567" w:hanging="567"/>
          </w:pPr>
        </w:pPrChange>
      </w:pPr>
    </w:p>
    <w:p w14:paraId="07981052" w14:textId="660998CF" w:rsidR="00311AF5" w:rsidRPr="00311AF5" w:rsidRDefault="00311AF5" w:rsidP="00311AF5">
      <w:pPr>
        <w:spacing w:line="276" w:lineRule="auto"/>
        <w:rPr>
          <w:ins w:id="154" w:author="Rafeef Abugharbieh" w:date="2016-10-05T01:10:00Z"/>
          <w:rFonts w:cs="Arial"/>
          <w:b/>
          <w:bCs/>
          <w:sz w:val="20"/>
          <w:szCs w:val="20"/>
          <w:u w:val="single"/>
          <w:lang w:val="en-CA"/>
        </w:rPr>
      </w:pPr>
      <w:ins w:id="155" w:author="Rafeef Abugharbieh" w:date="2016-10-05T01:10:00Z"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 xml:space="preserve">1) “Bain tumor segmentation using convolutional neural networks in MRI images”, Pereira, et. al., IEEE Transaction </w:t>
        </w:r>
        <w:proofErr w:type="gramStart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On</w:t>
        </w:r>
        <w:proofErr w:type="gramEnd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 xml:space="preserve"> Medical Imaging, VOL. 35, NO. 5, MAY 2016.</w:t>
        </w:r>
      </w:ins>
    </w:p>
    <w:p w14:paraId="6FB6D761" w14:textId="77777777" w:rsidR="00311AF5" w:rsidRPr="00311AF5" w:rsidRDefault="00311AF5" w:rsidP="00311AF5">
      <w:pPr>
        <w:spacing w:line="276" w:lineRule="auto"/>
        <w:rPr>
          <w:ins w:id="156" w:author="Rafeef Abugharbieh" w:date="2016-10-05T01:10:00Z"/>
          <w:rFonts w:cs="Arial"/>
          <w:b/>
          <w:bCs/>
          <w:sz w:val="20"/>
          <w:szCs w:val="20"/>
          <w:u w:val="single"/>
          <w:lang w:val="en-CA"/>
        </w:rPr>
      </w:pPr>
      <w:ins w:id="157" w:author="Rafeef Abugharbieh" w:date="2016-10-05T01:10:00Z"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DOI: </w:t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fldChar w:fldCharType="begin"/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instrText xml:space="preserve"> HYPERLINK "http://dx.doi.org/10.1109/TMI.2016.2538465" \t "_blank" </w:instrText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fldChar w:fldCharType="separate"/>
        </w:r>
        <w:r w:rsidRPr="00311AF5">
          <w:rPr>
            <w:rStyle w:val="Hyperlink"/>
            <w:rFonts w:cs="Arial"/>
            <w:b/>
            <w:bCs/>
            <w:sz w:val="20"/>
            <w:szCs w:val="20"/>
            <w:lang w:val="en-CA"/>
          </w:rPr>
          <w:t>10.1109/TMI.2016.2538465</w:t>
        </w:r>
        <w:r w:rsidRPr="00311AF5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2213844A" w14:textId="77777777" w:rsidR="00311AF5" w:rsidRPr="00311AF5" w:rsidRDefault="00311AF5" w:rsidP="00311AF5">
      <w:pPr>
        <w:spacing w:line="276" w:lineRule="auto"/>
        <w:rPr>
          <w:ins w:id="158" w:author="Rafeef Abugharbieh" w:date="2016-10-05T01:10:00Z"/>
          <w:rFonts w:cs="Arial"/>
          <w:b/>
          <w:bCs/>
          <w:sz w:val="20"/>
          <w:szCs w:val="20"/>
          <w:u w:val="single"/>
          <w:lang w:val="en-CA"/>
        </w:rPr>
      </w:pPr>
    </w:p>
    <w:p w14:paraId="68B134B9" w14:textId="1F7C8F3E" w:rsidR="00311AF5" w:rsidRPr="00311AF5" w:rsidRDefault="00311AF5" w:rsidP="00311AF5">
      <w:pPr>
        <w:spacing w:line="276" w:lineRule="auto"/>
        <w:rPr>
          <w:ins w:id="159" w:author="Rafeef Abugharbieh" w:date="2016-10-05T01:10:00Z"/>
          <w:rFonts w:cs="Arial"/>
          <w:b/>
          <w:bCs/>
          <w:sz w:val="20"/>
          <w:szCs w:val="20"/>
          <w:u w:val="single"/>
          <w:lang w:val="en-CA"/>
        </w:rPr>
      </w:pPr>
      <w:ins w:id="160" w:author="Rafeef Abugharbieh" w:date="2016-10-05T01:10:00Z"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 xml:space="preserve">2) “Efficient multi-scale 3D CNN with fully connected CRF for accurate brain lesion segmentation”, </w:t>
        </w:r>
        <w:proofErr w:type="spellStart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Kamnitsas</w:t>
        </w:r>
        <w:proofErr w:type="spellEnd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, et. al., </w:t>
        </w:r>
        <w:proofErr w:type="spellStart"/>
        <w:proofErr w:type="gramStart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arXiv:submit</w:t>
        </w:r>
        <w:proofErr w:type="spellEnd"/>
        <w:proofErr w:type="gramEnd"/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/1511713 [cs.CV] 18 Mar 2016</w:t>
        </w:r>
      </w:ins>
    </w:p>
    <w:p w14:paraId="71408CEC" w14:textId="29182CD4" w:rsidR="00311AF5" w:rsidRPr="00311AF5" w:rsidRDefault="00311AF5" w:rsidP="00311AF5">
      <w:pPr>
        <w:spacing w:line="276" w:lineRule="auto"/>
        <w:rPr>
          <w:ins w:id="161" w:author="Rafeef Abugharbieh" w:date="2016-10-05T01:10:00Z"/>
          <w:rFonts w:cs="Arial"/>
          <w:b/>
          <w:bCs/>
          <w:sz w:val="20"/>
          <w:szCs w:val="20"/>
          <w:u w:val="single"/>
          <w:lang w:val="en-CA"/>
        </w:rPr>
      </w:pPr>
      <w:ins w:id="162" w:author="Rafeef Abugharbieh" w:date="2016-10-05T01:11:00Z">
        <w:r>
          <w:rPr>
            <w:rFonts w:cs="Arial"/>
            <w:b/>
            <w:bCs/>
            <w:sz w:val="20"/>
            <w:szCs w:val="20"/>
            <w:u w:val="single"/>
            <w:lang w:val="en-CA"/>
          </w:rPr>
          <w:t>D</w:t>
        </w:r>
      </w:ins>
      <w:ins w:id="163" w:author="Rafeef Abugharbieh" w:date="2016-10-05T01:10:00Z"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t>OI: </w:t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fldChar w:fldCharType="begin"/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instrText xml:space="preserve"> HYPERLINK "https://arxiv.org/abs/1603.05959" \t "_blank" </w:instrText>
        </w:r>
        <w:r w:rsidRPr="00311AF5">
          <w:rPr>
            <w:rFonts w:cs="Arial"/>
            <w:b/>
            <w:bCs/>
            <w:sz w:val="20"/>
            <w:szCs w:val="20"/>
            <w:u w:val="single"/>
            <w:lang w:val="en-CA"/>
          </w:rPr>
          <w:fldChar w:fldCharType="separate"/>
        </w:r>
        <w:r w:rsidRPr="00311AF5">
          <w:rPr>
            <w:rStyle w:val="Hyperlink"/>
            <w:rFonts w:cs="Arial"/>
            <w:b/>
            <w:bCs/>
            <w:sz w:val="20"/>
            <w:szCs w:val="20"/>
            <w:lang w:val="en-CA"/>
          </w:rPr>
          <w:t>https://arxiv.org/abs/1603.05959</w:t>
        </w:r>
        <w:r w:rsidRPr="00311AF5">
          <w:rPr>
            <w:rFonts w:cs="Arial"/>
            <w:b/>
            <w:bCs/>
            <w:sz w:val="20"/>
            <w:szCs w:val="20"/>
            <w:u w:val="single"/>
          </w:rPr>
          <w:fldChar w:fldCharType="end"/>
        </w:r>
      </w:ins>
    </w:p>
    <w:p w14:paraId="4B2A4941" w14:textId="77777777" w:rsidR="00311AF5" w:rsidRDefault="00311AF5">
      <w:pPr>
        <w:spacing w:line="276" w:lineRule="auto"/>
        <w:rPr>
          <w:ins w:id="164" w:author="Ghassan Hamarneh" w:date="2016-04-29T09:09:00Z"/>
          <w:rFonts w:cs="Arial"/>
          <w:b/>
          <w:bCs/>
          <w:sz w:val="20"/>
          <w:szCs w:val="20"/>
          <w:u w:val="single"/>
        </w:rPr>
        <w:pPrChange w:id="165" w:author="Ghassan Hamarneh" w:date="2016-05-12T10:14:00Z">
          <w:pPr>
            <w:spacing w:line="276" w:lineRule="auto"/>
            <w:ind w:left="567" w:hanging="567"/>
          </w:pPr>
        </w:pPrChange>
      </w:pPr>
    </w:p>
    <w:p w14:paraId="465CB5DA" w14:textId="4AE4E64D" w:rsidR="00B13045" w:rsidRPr="00751CA1" w:rsidDel="00B13045" w:rsidRDefault="00B13045" w:rsidP="001458F1">
      <w:pPr>
        <w:spacing w:line="276" w:lineRule="auto"/>
        <w:ind w:left="567" w:hanging="567"/>
        <w:rPr>
          <w:del w:id="166" w:author="Ghassan Hamarneh" w:date="2016-04-29T09:09:00Z"/>
          <w:rFonts w:cs="Arial"/>
          <w:bCs/>
          <w:sz w:val="20"/>
          <w:szCs w:val="20"/>
          <w:u w:val="single"/>
          <w:lang w:val="en-CA"/>
        </w:rPr>
      </w:pPr>
    </w:p>
    <w:p w14:paraId="660313D6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Bianchi, J. V. Miller, E. T. Tan, and A. </w:t>
      </w:r>
      <w:proofErr w:type="spellStart"/>
      <w:r w:rsidRPr="005001ED">
        <w:rPr>
          <w:rFonts w:cstheme="majorBidi"/>
          <w:sz w:val="20"/>
          <w:szCs w:val="20"/>
        </w:rPr>
        <w:t>Montillo</w:t>
      </w:r>
      <w:proofErr w:type="spellEnd"/>
      <w:r w:rsidRPr="005001ED">
        <w:rPr>
          <w:rFonts w:cstheme="majorBidi"/>
          <w:sz w:val="20"/>
          <w:szCs w:val="20"/>
        </w:rPr>
        <w:t xml:space="preserve">, “Brain tumor segmentation with symmetric texture and symmetric intensity-based decision forests,” </w:t>
      </w:r>
      <w:r w:rsidRPr="005001ED">
        <w:rPr>
          <w:rFonts w:cstheme="majorBidi"/>
          <w:i/>
          <w:iCs/>
          <w:sz w:val="20"/>
          <w:szCs w:val="20"/>
        </w:rPr>
        <w:t xml:space="preserve">Proc. - Int.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Symp</w:t>
      </w:r>
      <w:proofErr w:type="spellEnd"/>
      <w:r w:rsidRPr="005001ED">
        <w:rPr>
          <w:rFonts w:cstheme="majorBidi"/>
          <w:i/>
          <w:iCs/>
          <w:sz w:val="20"/>
          <w:szCs w:val="20"/>
        </w:rPr>
        <w:t>. Biomed. Imaging</w:t>
      </w:r>
      <w:r w:rsidRPr="005001ED">
        <w:rPr>
          <w:rFonts w:cstheme="majorBidi"/>
          <w:sz w:val="20"/>
          <w:szCs w:val="20"/>
        </w:rPr>
        <w:t>, no. 518, pp. 748–751, 2013.</w:t>
      </w:r>
    </w:p>
    <w:p w14:paraId="1F1CF07B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N. Gordillo, E. </w:t>
      </w:r>
      <w:proofErr w:type="spellStart"/>
      <w:r w:rsidRPr="005001ED">
        <w:rPr>
          <w:rFonts w:cstheme="majorBidi"/>
          <w:sz w:val="20"/>
          <w:szCs w:val="20"/>
        </w:rPr>
        <w:t>Montseny</w:t>
      </w:r>
      <w:proofErr w:type="spellEnd"/>
      <w:r w:rsidRPr="005001ED">
        <w:rPr>
          <w:rFonts w:cstheme="majorBidi"/>
          <w:sz w:val="20"/>
          <w:szCs w:val="20"/>
        </w:rPr>
        <w:t xml:space="preserve">, and P. </w:t>
      </w:r>
      <w:proofErr w:type="spellStart"/>
      <w:r w:rsidRPr="005001ED">
        <w:rPr>
          <w:rFonts w:cstheme="majorBidi"/>
          <w:sz w:val="20"/>
          <w:szCs w:val="20"/>
        </w:rPr>
        <w:t>Sobrevilla</w:t>
      </w:r>
      <w:proofErr w:type="spellEnd"/>
      <w:r w:rsidRPr="005001ED">
        <w:rPr>
          <w:rFonts w:cstheme="majorBidi"/>
          <w:sz w:val="20"/>
          <w:szCs w:val="20"/>
        </w:rPr>
        <w:t xml:space="preserve">, “State of the art survey on MRI brain tumor segmentation,”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Magn</w:t>
      </w:r>
      <w:proofErr w:type="spellEnd"/>
      <w:r w:rsidRPr="005001ED">
        <w:rPr>
          <w:rFonts w:cstheme="majorBidi"/>
          <w:i/>
          <w:iCs/>
          <w:sz w:val="20"/>
          <w:szCs w:val="20"/>
        </w:rPr>
        <w:t xml:space="preserve">.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Reson</w:t>
      </w:r>
      <w:proofErr w:type="spellEnd"/>
      <w:r w:rsidRPr="005001ED">
        <w:rPr>
          <w:rFonts w:cstheme="majorBidi"/>
          <w:i/>
          <w:iCs/>
          <w:sz w:val="20"/>
          <w:szCs w:val="20"/>
        </w:rPr>
        <w:t>. Imaging</w:t>
      </w:r>
      <w:r w:rsidRPr="005001ED">
        <w:rPr>
          <w:rFonts w:cstheme="majorBidi"/>
          <w:sz w:val="20"/>
          <w:szCs w:val="20"/>
        </w:rPr>
        <w:t>, vol. 31, no. 8, pp. 1426–1438, 2013.</w:t>
      </w:r>
    </w:p>
    <w:p w14:paraId="34425C33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proofErr w:type="spellStart"/>
      <w:r w:rsidRPr="005001ED">
        <w:rPr>
          <w:rFonts w:cstheme="majorBidi"/>
          <w:sz w:val="20"/>
          <w:szCs w:val="20"/>
        </w:rPr>
        <w:t>Havaei</w:t>
      </w:r>
      <w:proofErr w:type="spellEnd"/>
      <w:r w:rsidRPr="005001ED">
        <w:rPr>
          <w:rFonts w:cstheme="majorBidi"/>
          <w:sz w:val="20"/>
          <w:szCs w:val="20"/>
        </w:rPr>
        <w:t xml:space="preserve">, Mohammad Davy, A. </w:t>
      </w:r>
      <w:proofErr w:type="spellStart"/>
      <w:r w:rsidRPr="005001ED">
        <w:rPr>
          <w:rFonts w:cstheme="majorBidi"/>
          <w:sz w:val="20"/>
          <w:szCs w:val="20"/>
        </w:rPr>
        <w:t>Warde</w:t>
      </w:r>
      <w:proofErr w:type="spellEnd"/>
      <w:r w:rsidRPr="005001ED">
        <w:rPr>
          <w:rFonts w:cstheme="majorBidi"/>
          <w:sz w:val="20"/>
          <w:szCs w:val="20"/>
        </w:rPr>
        <w:t xml:space="preserve">-Farley, David </w:t>
      </w:r>
      <w:proofErr w:type="spellStart"/>
      <w:r w:rsidRPr="005001ED">
        <w:rPr>
          <w:rFonts w:cstheme="majorBidi"/>
          <w:sz w:val="20"/>
          <w:szCs w:val="20"/>
        </w:rPr>
        <w:t>Biard</w:t>
      </w:r>
      <w:proofErr w:type="spellEnd"/>
      <w:r w:rsidRPr="005001ED">
        <w:rPr>
          <w:rFonts w:cstheme="majorBidi"/>
          <w:sz w:val="20"/>
          <w:szCs w:val="20"/>
        </w:rPr>
        <w:t xml:space="preserve">, A. </w:t>
      </w:r>
      <w:proofErr w:type="spellStart"/>
      <w:r w:rsidRPr="005001ED">
        <w:rPr>
          <w:rFonts w:cstheme="majorBidi"/>
          <w:sz w:val="20"/>
          <w:szCs w:val="20"/>
        </w:rPr>
        <w:t>Courville</w:t>
      </w:r>
      <w:proofErr w:type="spellEnd"/>
      <w:r w:rsidRPr="005001ED">
        <w:rPr>
          <w:rFonts w:cstheme="majorBidi"/>
          <w:sz w:val="20"/>
          <w:szCs w:val="20"/>
        </w:rPr>
        <w:t xml:space="preserve">, Y. </w:t>
      </w:r>
      <w:proofErr w:type="spellStart"/>
      <w:r w:rsidRPr="005001ED">
        <w:rPr>
          <w:rFonts w:cstheme="majorBidi"/>
          <w:sz w:val="20"/>
          <w:szCs w:val="20"/>
        </w:rPr>
        <w:t>Bengio</w:t>
      </w:r>
      <w:proofErr w:type="spellEnd"/>
      <w:r w:rsidRPr="005001ED">
        <w:rPr>
          <w:rFonts w:cstheme="majorBidi"/>
          <w:sz w:val="20"/>
          <w:szCs w:val="20"/>
        </w:rPr>
        <w:t xml:space="preserve">, C. Pal, and H. </w:t>
      </w:r>
      <w:proofErr w:type="spellStart"/>
      <w:r w:rsidRPr="005001ED">
        <w:rPr>
          <w:rFonts w:cstheme="majorBidi"/>
          <w:sz w:val="20"/>
          <w:szCs w:val="20"/>
        </w:rPr>
        <w:t>Jodoin</w:t>
      </w:r>
      <w:proofErr w:type="spellEnd"/>
      <w:r w:rsidRPr="005001ED">
        <w:rPr>
          <w:rFonts w:cstheme="majorBidi"/>
          <w:sz w:val="20"/>
          <w:szCs w:val="20"/>
        </w:rPr>
        <w:t>, Pierre-</w:t>
      </w:r>
      <w:r w:rsidR="00DF30A2">
        <w:rPr>
          <w:rFonts w:cstheme="majorBidi"/>
          <w:sz w:val="20"/>
          <w:szCs w:val="20"/>
        </w:rPr>
        <w:tab/>
      </w:r>
      <w:r w:rsidRPr="005001ED">
        <w:rPr>
          <w:rFonts w:cstheme="majorBidi"/>
          <w:i/>
          <w:iCs/>
          <w:sz w:val="20"/>
          <w:szCs w:val="20"/>
        </w:rPr>
        <w:t xml:space="preserve">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arXiv</w:t>
      </w:r>
      <w:proofErr w:type="spellEnd"/>
      <w:r w:rsidRPr="005001ED">
        <w:rPr>
          <w:rFonts w:cstheme="majorBidi"/>
          <w:i/>
          <w:iCs/>
          <w:sz w:val="20"/>
          <w:szCs w:val="20"/>
        </w:rPr>
        <w:t>:</w:t>
      </w:r>
      <w:r w:rsidRPr="005001ED">
        <w:rPr>
          <w:rFonts w:cstheme="majorBidi"/>
          <w:sz w:val="20"/>
          <w:szCs w:val="20"/>
        </w:rPr>
        <w:t xml:space="preserve"> </w:t>
      </w:r>
      <w:r w:rsidRPr="005001ED">
        <w:rPr>
          <w:rFonts w:cstheme="majorBidi"/>
          <w:i/>
          <w:iCs/>
          <w:sz w:val="20"/>
          <w:szCs w:val="20"/>
        </w:rPr>
        <w:t>1505.03540</w:t>
      </w:r>
      <w:r w:rsidRPr="005001ED">
        <w:rPr>
          <w:rFonts w:cstheme="majorBidi"/>
          <w:sz w:val="20"/>
          <w:szCs w:val="20"/>
        </w:rPr>
        <w:t>, pp. 1–34, 2015.</w:t>
      </w:r>
    </w:p>
    <w:p w14:paraId="70D7EF3C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S. </w:t>
      </w:r>
      <w:proofErr w:type="spellStart"/>
      <w:r w:rsidRPr="005001ED">
        <w:rPr>
          <w:rFonts w:cstheme="majorBidi"/>
          <w:sz w:val="20"/>
          <w:szCs w:val="20"/>
        </w:rPr>
        <w:t>Koley</w:t>
      </w:r>
      <w:proofErr w:type="spellEnd"/>
      <w:r w:rsidRPr="005001ED">
        <w:rPr>
          <w:rFonts w:cstheme="majorBidi"/>
          <w:sz w:val="20"/>
          <w:szCs w:val="20"/>
        </w:rPr>
        <w:t xml:space="preserve">, A. K. Sadhu, P. </w:t>
      </w:r>
      <w:proofErr w:type="spellStart"/>
      <w:r w:rsidRPr="005001ED">
        <w:rPr>
          <w:rFonts w:cstheme="majorBidi"/>
          <w:sz w:val="20"/>
          <w:szCs w:val="20"/>
        </w:rPr>
        <w:t>Mitra</w:t>
      </w:r>
      <w:proofErr w:type="spellEnd"/>
      <w:r w:rsidRPr="005001ED">
        <w:rPr>
          <w:rFonts w:cstheme="majorBidi"/>
          <w:sz w:val="20"/>
          <w:szCs w:val="20"/>
        </w:rPr>
        <w:t xml:space="preserve">, B. Chakraborty, and C. Chakraborty, “Delineation and diagnosis of brain tumors from post contrast T1-weighted MR images using rough granular computing and random forest,” </w:t>
      </w:r>
      <w:r w:rsidRPr="005001ED">
        <w:rPr>
          <w:rFonts w:cstheme="majorBidi"/>
          <w:i/>
          <w:iCs/>
          <w:sz w:val="20"/>
          <w:szCs w:val="20"/>
        </w:rPr>
        <w:t xml:space="preserve">Appl. Soft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Comput</w:t>
      </w:r>
      <w:proofErr w:type="spellEnd"/>
      <w:r w:rsidRPr="005001ED">
        <w:rPr>
          <w:rFonts w:cstheme="majorBidi"/>
          <w:i/>
          <w:iCs/>
          <w:sz w:val="20"/>
          <w:szCs w:val="20"/>
        </w:rPr>
        <w:t>. J.</w:t>
      </w:r>
      <w:r w:rsidRPr="005001ED">
        <w:rPr>
          <w:rFonts w:cstheme="majorBidi"/>
          <w:sz w:val="20"/>
          <w:szCs w:val="20"/>
        </w:rPr>
        <w:t>, vol. 41, pp. 453–465, 2016.</w:t>
      </w:r>
    </w:p>
    <w:p w14:paraId="2701C16A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Y. Lu, J. Jiang, W. Yang, Q. Feng, and W. Chen, “Multimodal brain-tumor segmentation based on </w:t>
      </w:r>
      <w:proofErr w:type="spellStart"/>
      <w:r w:rsidRPr="005001ED">
        <w:rPr>
          <w:rFonts w:cstheme="majorBidi"/>
          <w:sz w:val="20"/>
          <w:szCs w:val="20"/>
        </w:rPr>
        <w:t>dirichlet</w:t>
      </w:r>
      <w:proofErr w:type="spellEnd"/>
      <w:r w:rsidRPr="005001ED">
        <w:rPr>
          <w:rFonts w:cstheme="majorBidi"/>
          <w:sz w:val="20"/>
          <w:szCs w:val="20"/>
        </w:rPr>
        <w:t xml:space="preserve"> process mixture model with anisotropic diffusion and </w:t>
      </w:r>
      <w:proofErr w:type="spellStart"/>
      <w:r w:rsidRPr="005001ED">
        <w:rPr>
          <w:rFonts w:cstheme="majorBidi"/>
          <w:sz w:val="20"/>
          <w:szCs w:val="20"/>
        </w:rPr>
        <w:t>markov</w:t>
      </w:r>
      <w:proofErr w:type="spellEnd"/>
      <w:r w:rsidRPr="005001ED">
        <w:rPr>
          <w:rFonts w:cstheme="majorBidi"/>
          <w:sz w:val="20"/>
          <w:szCs w:val="20"/>
        </w:rPr>
        <w:t xml:space="preserve"> random field prior,”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Comput</w:t>
      </w:r>
      <w:proofErr w:type="spellEnd"/>
      <w:r w:rsidRPr="005001ED">
        <w:rPr>
          <w:rFonts w:cstheme="majorBidi"/>
          <w:i/>
          <w:iCs/>
          <w:sz w:val="20"/>
          <w:szCs w:val="20"/>
        </w:rPr>
        <w:t>. Math. Methods Med.</w:t>
      </w:r>
      <w:r w:rsidRPr="005001ED">
        <w:rPr>
          <w:rFonts w:cstheme="majorBidi"/>
          <w:sz w:val="20"/>
          <w:szCs w:val="20"/>
        </w:rPr>
        <w:t>, vol. 2014, pp. 1–10, 2014.</w:t>
      </w:r>
    </w:p>
    <w:p w14:paraId="0965D9A6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L. Mark, O. </w:t>
      </w:r>
      <w:proofErr w:type="spellStart"/>
      <w:r w:rsidRPr="005001ED">
        <w:rPr>
          <w:rFonts w:cstheme="majorBidi"/>
          <w:sz w:val="20"/>
          <w:szCs w:val="20"/>
        </w:rPr>
        <w:t>Puonti</w:t>
      </w:r>
      <w:proofErr w:type="spellEnd"/>
      <w:r w:rsidRPr="005001ED">
        <w:rPr>
          <w:rFonts w:cstheme="majorBidi"/>
          <w:sz w:val="20"/>
          <w:szCs w:val="20"/>
        </w:rPr>
        <w:t xml:space="preserve">, M. </w:t>
      </w:r>
      <w:proofErr w:type="spellStart"/>
      <w:r w:rsidRPr="005001ED">
        <w:rPr>
          <w:rFonts w:cstheme="majorBidi"/>
          <w:sz w:val="20"/>
          <w:szCs w:val="20"/>
        </w:rPr>
        <w:t>Agn</w:t>
      </w:r>
      <w:proofErr w:type="spellEnd"/>
      <w:r w:rsidRPr="005001ED">
        <w:rPr>
          <w:rFonts w:cstheme="majorBidi"/>
          <w:sz w:val="20"/>
          <w:szCs w:val="20"/>
        </w:rPr>
        <w:t xml:space="preserve">, and R. Larsen, “An Ensemble of 2D Convolutional Neural Networks for Tumor Segmentation,” </w:t>
      </w:r>
      <w:r w:rsidRPr="005001ED">
        <w:rPr>
          <w:rFonts w:cstheme="majorBidi"/>
          <w:i/>
          <w:iCs/>
          <w:sz w:val="20"/>
          <w:szCs w:val="20"/>
        </w:rPr>
        <w:t>Image Anal.</w:t>
      </w:r>
      <w:r w:rsidRPr="005001ED">
        <w:rPr>
          <w:rFonts w:cstheme="majorBidi"/>
          <w:sz w:val="20"/>
          <w:szCs w:val="20"/>
        </w:rPr>
        <w:t>, pp. 201–211, 2015.</w:t>
      </w:r>
    </w:p>
    <w:p w14:paraId="235B7C7D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H. </w:t>
      </w:r>
      <w:proofErr w:type="spellStart"/>
      <w:r w:rsidRPr="005001ED">
        <w:rPr>
          <w:rFonts w:cstheme="majorBidi"/>
          <w:sz w:val="20"/>
          <w:szCs w:val="20"/>
        </w:rPr>
        <w:t>Menze</w:t>
      </w:r>
      <w:proofErr w:type="spellEnd"/>
      <w:r w:rsidRPr="005001ED">
        <w:rPr>
          <w:rFonts w:cstheme="majorBidi"/>
          <w:sz w:val="20"/>
          <w:szCs w:val="20"/>
        </w:rPr>
        <w:t xml:space="preserve">, A. </w:t>
      </w:r>
      <w:proofErr w:type="spellStart"/>
      <w:r w:rsidRPr="005001ED">
        <w:rPr>
          <w:rFonts w:cstheme="majorBidi"/>
          <w:sz w:val="20"/>
          <w:szCs w:val="20"/>
        </w:rPr>
        <w:t>Jakab</w:t>
      </w:r>
      <w:proofErr w:type="spellEnd"/>
      <w:r w:rsidRPr="005001ED">
        <w:rPr>
          <w:rFonts w:cstheme="majorBidi"/>
          <w:sz w:val="20"/>
          <w:szCs w:val="20"/>
        </w:rPr>
        <w:t xml:space="preserve">, S. Bauer, J. </w:t>
      </w:r>
      <w:proofErr w:type="spellStart"/>
      <w:r w:rsidRPr="005001ED">
        <w:rPr>
          <w:rFonts w:cstheme="majorBidi"/>
          <w:sz w:val="20"/>
          <w:szCs w:val="20"/>
        </w:rPr>
        <w:t>Kalpathy-cramer</w:t>
      </w:r>
      <w:proofErr w:type="spellEnd"/>
      <w:r w:rsidRPr="005001ED">
        <w:rPr>
          <w:rFonts w:cstheme="majorBidi"/>
          <w:sz w:val="20"/>
          <w:szCs w:val="20"/>
        </w:rPr>
        <w:t xml:space="preserve">, K. </w:t>
      </w:r>
      <w:proofErr w:type="spellStart"/>
      <w:r w:rsidRPr="005001ED">
        <w:rPr>
          <w:rFonts w:cstheme="majorBidi"/>
          <w:sz w:val="20"/>
          <w:szCs w:val="20"/>
        </w:rPr>
        <w:t>Farahani</w:t>
      </w:r>
      <w:proofErr w:type="spellEnd"/>
      <w:r w:rsidRPr="005001ED">
        <w:rPr>
          <w:rFonts w:cstheme="majorBidi"/>
          <w:sz w:val="20"/>
          <w:szCs w:val="20"/>
        </w:rPr>
        <w:t xml:space="preserve">, J. Kirby, Y. Burren, N. </w:t>
      </w:r>
      <w:proofErr w:type="spellStart"/>
      <w:r w:rsidRPr="005001ED">
        <w:rPr>
          <w:rFonts w:cstheme="majorBidi"/>
          <w:sz w:val="20"/>
          <w:szCs w:val="20"/>
        </w:rPr>
        <w:t>Porz</w:t>
      </w:r>
      <w:proofErr w:type="spellEnd"/>
      <w:r w:rsidRPr="005001ED">
        <w:rPr>
          <w:rFonts w:cstheme="majorBidi"/>
          <w:sz w:val="20"/>
          <w:szCs w:val="20"/>
        </w:rPr>
        <w:t xml:space="preserve">, J. </w:t>
      </w:r>
      <w:proofErr w:type="spellStart"/>
      <w:r w:rsidRPr="005001ED">
        <w:rPr>
          <w:rFonts w:cstheme="majorBidi"/>
          <w:sz w:val="20"/>
          <w:szCs w:val="20"/>
        </w:rPr>
        <w:t>Slotboom</w:t>
      </w:r>
      <w:proofErr w:type="spellEnd"/>
      <w:r w:rsidRPr="005001ED">
        <w:rPr>
          <w:rFonts w:cstheme="majorBidi"/>
          <w:sz w:val="20"/>
          <w:szCs w:val="20"/>
        </w:rPr>
        <w:t xml:space="preserve">, R. Wiest, L. </w:t>
      </w:r>
      <w:proofErr w:type="spellStart"/>
      <w:r w:rsidRPr="005001ED">
        <w:rPr>
          <w:rFonts w:cstheme="majorBidi"/>
          <w:sz w:val="20"/>
          <w:szCs w:val="20"/>
        </w:rPr>
        <w:t>Lanczi</w:t>
      </w:r>
      <w:proofErr w:type="spellEnd"/>
      <w:r w:rsidRPr="005001ED">
        <w:rPr>
          <w:rFonts w:cstheme="majorBidi"/>
          <w:sz w:val="20"/>
          <w:szCs w:val="20"/>
        </w:rPr>
        <w:t xml:space="preserve">, E. Gerstner, M. Weber, T. </w:t>
      </w:r>
      <w:proofErr w:type="spellStart"/>
      <w:r w:rsidRPr="005001ED">
        <w:rPr>
          <w:rFonts w:cstheme="majorBidi"/>
          <w:sz w:val="20"/>
          <w:szCs w:val="20"/>
        </w:rPr>
        <w:t>Arbel</w:t>
      </w:r>
      <w:proofErr w:type="spellEnd"/>
      <w:r w:rsidRPr="005001ED">
        <w:rPr>
          <w:rFonts w:cstheme="majorBidi"/>
          <w:sz w:val="20"/>
          <w:szCs w:val="20"/>
        </w:rPr>
        <w:t xml:space="preserve">, B. B. </w:t>
      </w:r>
      <w:proofErr w:type="spellStart"/>
      <w:r w:rsidRPr="005001ED">
        <w:rPr>
          <w:rFonts w:cstheme="majorBidi"/>
          <w:sz w:val="20"/>
          <w:szCs w:val="20"/>
        </w:rPr>
        <w:t>Avants</w:t>
      </w:r>
      <w:proofErr w:type="spellEnd"/>
      <w:r w:rsidRPr="005001ED">
        <w:rPr>
          <w:rFonts w:cstheme="majorBidi"/>
          <w:sz w:val="20"/>
          <w:szCs w:val="20"/>
        </w:rPr>
        <w:t xml:space="preserve">, N. </w:t>
      </w:r>
      <w:proofErr w:type="spellStart"/>
      <w:r w:rsidRPr="005001ED">
        <w:rPr>
          <w:rFonts w:cstheme="majorBidi"/>
          <w:sz w:val="20"/>
          <w:szCs w:val="20"/>
        </w:rPr>
        <w:t>Ayache</w:t>
      </w:r>
      <w:proofErr w:type="spellEnd"/>
      <w:r w:rsidRPr="005001ED">
        <w:rPr>
          <w:rFonts w:cstheme="majorBidi"/>
          <w:sz w:val="20"/>
          <w:szCs w:val="20"/>
        </w:rPr>
        <w:t xml:space="preserve">, P. </w:t>
      </w:r>
      <w:proofErr w:type="spellStart"/>
      <w:r w:rsidRPr="005001ED">
        <w:rPr>
          <w:rFonts w:cstheme="majorBidi"/>
          <w:sz w:val="20"/>
          <w:szCs w:val="20"/>
        </w:rPr>
        <w:t>Buendia</w:t>
      </w:r>
      <w:proofErr w:type="spellEnd"/>
      <w:r w:rsidRPr="005001ED">
        <w:rPr>
          <w:rFonts w:cstheme="majorBidi"/>
          <w:sz w:val="20"/>
          <w:szCs w:val="20"/>
        </w:rPr>
        <w:t xml:space="preserve">, D. L. Collins, N. </w:t>
      </w:r>
      <w:proofErr w:type="spellStart"/>
      <w:r w:rsidRPr="005001ED">
        <w:rPr>
          <w:rFonts w:cstheme="majorBidi"/>
          <w:sz w:val="20"/>
          <w:szCs w:val="20"/>
        </w:rPr>
        <w:t>Cordier</w:t>
      </w:r>
      <w:proofErr w:type="spellEnd"/>
      <w:r w:rsidRPr="005001ED">
        <w:rPr>
          <w:rFonts w:cstheme="majorBidi"/>
          <w:sz w:val="20"/>
          <w:szCs w:val="20"/>
        </w:rPr>
        <w:t xml:space="preserve">, J. J. Corso, A. </w:t>
      </w:r>
      <w:proofErr w:type="spellStart"/>
      <w:r w:rsidRPr="005001ED">
        <w:rPr>
          <w:rFonts w:cstheme="majorBidi"/>
          <w:sz w:val="20"/>
          <w:szCs w:val="20"/>
        </w:rPr>
        <w:t>Criminisi</w:t>
      </w:r>
      <w:proofErr w:type="spellEnd"/>
      <w:r w:rsidRPr="005001ED">
        <w:rPr>
          <w:rFonts w:cstheme="majorBidi"/>
          <w:sz w:val="20"/>
          <w:szCs w:val="20"/>
        </w:rPr>
        <w:t xml:space="preserve">, T. Das, C. R. Durst, M. </w:t>
      </w:r>
      <w:proofErr w:type="spellStart"/>
      <w:r w:rsidRPr="005001ED">
        <w:rPr>
          <w:rFonts w:cstheme="majorBidi"/>
          <w:sz w:val="20"/>
          <w:szCs w:val="20"/>
        </w:rPr>
        <w:t>Dojat</w:t>
      </w:r>
      <w:proofErr w:type="spellEnd"/>
      <w:r w:rsidRPr="005001ED">
        <w:rPr>
          <w:rFonts w:cstheme="majorBidi"/>
          <w:sz w:val="20"/>
          <w:szCs w:val="20"/>
        </w:rPr>
        <w:t xml:space="preserve">, S. Doyle, J. </w:t>
      </w:r>
      <w:proofErr w:type="spellStart"/>
      <w:r w:rsidRPr="005001ED">
        <w:rPr>
          <w:rFonts w:cstheme="majorBidi"/>
          <w:sz w:val="20"/>
          <w:szCs w:val="20"/>
        </w:rPr>
        <w:t>Festa</w:t>
      </w:r>
      <w:proofErr w:type="spellEnd"/>
      <w:r w:rsidRPr="005001ED">
        <w:rPr>
          <w:rFonts w:cstheme="majorBidi"/>
          <w:sz w:val="20"/>
          <w:szCs w:val="20"/>
        </w:rPr>
        <w:t xml:space="preserve">, F. Forbes, E. </w:t>
      </w:r>
      <w:proofErr w:type="spellStart"/>
      <w:r w:rsidRPr="005001ED">
        <w:rPr>
          <w:rFonts w:cstheme="majorBidi"/>
          <w:sz w:val="20"/>
          <w:szCs w:val="20"/>
        </w:rPr>
        <w:t>Geremia</w:t>
      </w:r>
      <w:proofErr w:type="spellEnd"/>
      <w:r w:rsidRPr="005001ED">
        <w:rPr>
          <w:rFonts w:cstheme="majorBidi"/>
          <w:sz w:val="20"/>
          <w:szCs w:val="20"/>
        </w:rPr>
        <w:t xml:space="preserve">, B. </w:t>
      </w:r>
      <w:proofErr w:type="spellStart"/>
      <w:r w:rsidRPr="005001ED">
        <w:rPr>
          <w:rFonts w:cstheme="majorBidi"/>
          <w:sz w:val="20"/>
          <w:szCs w:val="20"/>
        </w:rPr>
        <w:t>Glocker</w:t>
      </w:r>
      <w:proofErr w:type="spellEnd"/>
      <w:r w:rsidRPr="005001ED">
        <w:rPr>
          <w:rFonts w:cstheme="majorBidi"/>
          <w:sz w:val="20"/>
          <w:szCs w:val="20"/>
        </w:rPr>
        <w:t xml:space="preserve">, P. </w:t>
      </w:r>
      <w:proofErr w:type="spellStart"/>
      <w:r w:rsidRPr="005001ED">
        <w:rPr>
          <w:rFonts w:cstheme="majorBidi"/>
          <w:sz w:val="20"/>
          <w:szCs w:val="20"/>
        </w:rPr>
        <w:t>Golland</w:t>
      </w:r>
      <w:proofErr w:type="spellEnd"/>
      <w:r w:rsidRPr="005001ED">
        <w:rPr>
          <w:rFonts w:cstheme="majorBidi"/>
          <w:sz w:val="20"/>
          <w:szCs w:val="20"/>
        </w:rPr>
        <w:t xml:space="preserve">, X. </w:t>
      </w:r>
      <w:proofErr w:type="spellStart"/>
      <w:r w:rsidRPr="005001ED">
        <w:rPr>
          <w:rFonts w:cstheme="majorBidi"/>
          <w:sz w:val="20"/>
          <w:szCs w:val="20"/>
        </w:rPr>
        <w:t>Guo</w:t>
      </w:r>
      <w:proofErr w:type="spellEnd"/>
      <w:r w:rsidRPr="005001ED">
        <w:rPr>
          <w:rFonts w:cstheme="majorBidi"/>
          <w:sz w:val="20"/>
          <w:szCs w:val="20"/>
        </w:rPr>
        <w:t xml:space="preserve">, A. </w:t>
      </w:r>
      <w:proofErr w:type="spellStart"/>
      <w:r w:rsidRPr="005001ED">
        <w:rPr>
          <w:rFonts w:cstheme="majorBidi"/>
          <w:sz w:val="20"/>
          <w:szCs w:val="20"/>
        </w:rPr>
        <w:t>Hamamci</w:t>
      </w:r>
      <w:proofErr w:type="spellEnd"/>
      <w:r w:rsidRPr="005001ED">
        <w:rPr>
          <w:rFonts w:cstheme="majorBidi"/>
          <w:sz w:val="20"/>
          <w:szCs w:val="20"/>
        </w:rPr>
        <w:t xml:space="preserve">, K. M. </w:t>
      </w:r>
      <w:proofErr w:type="spellStart"/>
      <w:r w:rsidRPr="005001ED">
        <w:rPr>
          <w:rFonts w:cstheme="majorBidi"/>
          <w:sz w:val="20"/>
          <w:szCs w:val="20"/>
        </w:rPr>
        <w:t>Iftekharuddin</w:t>
      </w:r>
      <w:proofErr w:type="spellEnd"/>
      <w:r w:rsidRPr="005001ED">
        <w:rPr>
          <w:rFonts w:cstheme="majorBidi"/>
          <w:sz w:val="20"/>
          <w:szCs w:val="20"/>
        </w:rPr>
        <w:t xml:space="preserve">, R. Jena, N. M. John, R. Meier, D. </w:t>
      </w:r>
      <w:proofErr w:type="spellStart"/>
      <w:r w:rsidRPr="005001ED">
        <w:rPr>
          <w:rFonts w:cstheme="majorBidi"/>
          <w:sz w:val="20"/>
          <w:szCs w:val="20"/>
        </w:rPr>
        <w:t>Precup</w:t>
      </w:r>
      <w:proofErr w:type="spellEnd"/>
      <w:r w:rsidRPr="005001ED">
        <w:rPr>
          <w:rFonts w:cstheme="majorBidi"/>
          <w:sz w:val="20"/>
          <w:szCs w:val="20"/>
        </w:rPr>
        <w:t xml:space="preserve">, S. J. Price, T. </w:t>
      </w:r>
      <w:proofErr w:type="spellStart"/>
      <w:r w:rsidRPr="005001ED">
        <w:rPr>
          <w:rFonts w:cstheme="majorBidi"/>
          <w:sz w:val="20"/>
          <w:szCs w:val="20"/>
        </w:rPr>
        <w:t>Riklin-raviv</w:t>
      </w:r>
      <w:proofErr w:type="spellEnd"/>
      <w:r w:rsidRPr="005001ED">
        <w:rPr>
          <w:rFonts w:cstheme="majorBidi"/>
          <w:sz w:val="20"/>
          <w:szCs w:val="20"/>
        </w:rPr>
        <w:t xml:space="preserve">, S. M. S. Reza, M. Ryan, L. Schwartz, H. Shin, J. </w:t>
      </w:r>
      <w:proofErr w:type="spellStart"/>
      <w:r w:rsidRPr="005001ED">
        <w:rPr>
          <w:rFonts w:cstheme="majorBidi"/>
          <w:sz w:val="20"/>
          <w:szCs w:val="20"/>
        </w:rPr>
        <w:t>Shotton</w:t>
      </w:r>
      <w:proofErr w:type="spellEnd"/>
      <w:r w:rsidRPr="005001ED">
        <w:rPr>
          <w:rFonts w:cstheme="majorBidi"/>
          <w:sz w:val="20"/>
          <w:szCs w:val="20"/>
        </w:rPr>
        <w:t xml:space="preserve">, C. a Silva, N. Sousa, N. K. </w:t>
      </w:r>
      <w:proofErr w:type="spellStart"/>
      <w:r w:rsidRPr="005001ED">
        <w:rPr>
          <w:rFonts w:cstheme="majorBidi"/>
          <w:sz w:val="20"/>
          <w:szCs w:val="20"/>
        </w:rPr>
        <w:t>Subbanna</w:t>
      </w:r>
      <w:proofErr w:type="spellEnd"/>
      <w:r w:rsidRPr="005001ED">
        <w:rPr>
          <w:rFonts w:cstheme="majorBidi"/>
          <w:sz w:val="20"/>
          <w:szCs w:val="20"/>
        </w:rPr>
        <w:t xml:space="preserve">, G. </w:t>
      </w:r>
      <w:proofErr w:type="spellStart"/>
      <w:r w:rsidRPr="005001ED">
        <w:rPr>
          <w:rFonts w:cstheme="majorBidi"/>
          <w:sz w:val="20"/>
          <w:szCs w:val="20"/>
        </w:rPr>
        <w:t>Szekely</w:t>
      </w:r>
      <w:proofErr w:type="spellEnd"/>
      <w:r w:rsidRPr="005001ED">
        <w:rPr>
          <w:rFonts w:cstheme="majorBidi"/>
          <w:sz w:val="20"/>
          <w:szCs w:val="20"/>
        </w:rPr>
        <w:t xml:space="preserve">, T. J. Taylor, O. M. Thomas, N. J. </w:t>
      </w:r>
      <w:proofErr w:type="spellStart"/>
      <w:r w:rsidRPr="005001ED">
        <w:rPr>
          <w:rFonts w:cstheme="majorBidi"/>
          <w:sz w:val="20"/>
          <w:szCs w:val="20"/>
        </w:rPr>
        <w:t>Tustison</w:t>
      </w:r>
      <w:proofErr w:type="spellEnd"/>
      <w:r w:rsidRPr="005001ED">
        <w:rPr>
          <w:rFonts w:cstheme="majorBidi"/>
          <w:sz w:val="20"/>
          <w:szCs w:val="20"/>
        </w:rPr>
        <w:t xml:space="preserve">, G. </w:t>
      </w:r>
      <w:proofErr w:type="spellStart"/>
      <w:r w:rsidRPr="005001ED">
        <w:rPr>
          <w:rFonts w:cstheme="majorBidi"/>
          <w:sz w:val="20"/>
          <w:szCs w:val="20"/>
        </w:rPr>
        <w:t>Unal</w:t>
      </w:r>
      <w:proofErr w:type="spellEnd"/>
      <w:r w:rsidRPr="005001ED">
        <w:rPr>
          <w:rFonts w:cstheme="majorBidi"/>
          <w:sz w:val="20"/>
          <w:szCs w:val="20"/>
        </w:rPr>
        <w:t xml:space="preserve">, F. </w:t>
      </w:r>
      <w:proofErr w:type="spellStart"/>
      <w:r w:rsidRPr="005001ED">
        <w:rPr>
          <w:rFonts w:cstheme="majorBidi"/>
          <w:sz w:val="20"/>
          <w:szCs w:val="20"/>
        </w:rPr>
        <w:t>Vasseur</w:t>
      </w:r>
      <w:proofErr w:type="spellEnd"/>
      <w:r w:rsidRPr="005001ED">
        <w:rPr>
          <w:rFonts w:cstheme="majorBidi"/>
          <w:sz w:val="20"/>
          <w:szCs w:val="20"/>
        </w:rPr>
        <w:t xml:space="preserve">, M. </w:t>
      </w:r>
      <w:proofErr w:type="spellStart"/>
      <w:r w:rsidRPr="005001ED">
        <w:rPr>
          <w:rFonts w:cstheme="majorBidi"/>
          <w:sz w:val="20"/>
          <w:szCs w:val="20"/>
        </w:rPr>
        <w:t>Wintermark</w:t>
      </w:r>
      <w:proofErr w:type="spellEnd"/>
      <w:r w:rsidRPr="005001ED">
        <w:rPr>
          <w:rFonts w:cstheme="majorBidi"/>
          <w:sz w:val="20"/>
          <w:szCs w:val="20"/>
        </w:rPr>
        <w:t xml:space="preserve">, D. H. Ye, L. Zhao, B. Zhao, D. </w:t>
      </w:r>
      <w:proofErr w:type="spellStart"/>
      <w:r w:rsidRPr="005001ED">
        <w:rPr>
          <w:rFonts w:cstheme="majorBidi"/>
          <w:sz w:val="20"/>
          <w:szCs w:val="20"/>
        </w:rPr>
        <w:t>Zikic</w:t>
      </w:r>
      <w:proofErr w:type="spellEnd"/>
      <w:r w:rsidRPr="005001ED">
        <w:rPr>
          <w:rFonts w:cstheme="majorBidi"/>
          <w:sz w:val="20"/>
          <w:szCs w:val="20"/>
        </w:rPr>
        <w:t xml:space="preserve">, M. </w:t>
      </w:r>
      <w:proofErr w:type="spellStart"/>
      <w:r w:rsidRPr="005001ED">
        <w:rPr>
          <w:rFonts w:cstheme="majorBidi"/>
          <w:sz w:val="20"/>
          <w:szCs w:val="20"/>
        </w:rPr>
        <w:t>Prastawa</w:t>
      </w:r>
      <w:proofErr w:type="spellEnd"/>
      <w:r w:rsidRPr="005001ED">
        <w:rPr>
          <w:rFonts w:cstheme="majorBidi"/>
          <w:sz w:val="20"/>
          <w:szCs w:val="20"/>
        </w:rPr>
        <w:t xml:space="preserve">, M. Reyes, and K. Van </w:t>
      </w:r>
      <w:proofErr w:type="spellStart"/>
      <w:r w:rsidRPr="005001ED">
        <w:rPr>
          <w:rFonts w:cstheme="majorBidi"/>
          <w:sz w:val="20"/>
          <w:szCs w:val="20"/>
        </w:rPr>
        <w:t>Leemput</w:t>
      </w:r>
      <w:proofErr w:type="spellEnd"/>
      <w:r w:rsidRPr="005001ED">
        <w:rPr>
          <w:rFonts w:cstheme="majorBidi"/>
          <w:sz w:val="20"/>
          <w:szCs w:val="20"/>
        </w:rPr>
        <w:t xml:space="preserve">, “The Multimodal Brain Tumor Image Segmentation Benchmark ( BRATS ),” </w:t>
      </w:r>
      <w:r w:rsidRPr="005001ED">
        <w:rPr>
          <w:rFonts w:cstheme="majorBidi"/>
          <w:i/>
          <w:iCs/>
          <w:sz w:val="20"/>
          <w:szCs w:val="20"/>
        </w:rPr>
        <w:t>IEEE TMI</w:t>
      </w:r>
      <w:r w:rsidRPr="005001ED">
        <w:rPr>
          <w:rFonts w:cstheme="majorBidi"/>
          <w:sz w:val="20"/>
          <w:szCs w:val="20"/>
        </w:rPr>
        <w:t>, vol. 34, no. 10, pp. 1–32, 2014.</w:t>
      </w:r>
    </w:p>
    <w:p w14:paraId="07C39052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S. Roy, S. Nag, I. K. Maitra, P. Samir, and K. </w:t>
      </w:r>
      <w:proofErr w:type="spellStart"/>
      <w:r w:rsidRPr="005001ED">
        <w:rPr>
          <w:rFonts w:cstheme="majorBidi"/>
          <w:sz w:val="20"/>
          <w:szCs w:val="20"/>
        </w:rPr>
        <w:t>Bandyopadhyay</w:t>
      </w:r>
      <w:proofErr w:type="spellEnd"/>
      <w:r w:rsidRPr="005001ED">
        <w:rPr>
          <w:rFonts w:cstheme="majorBidi"/>
          <w:sz w:val="20"/>
          <w:szCs w:val="20"/>
        </w:rPr>
        <w:t xml:space="preserve">, “A Review on Automated Brain Tumor Detection and Segmentation from MRI of Brain,”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arXiv</w:t>
      </w:r>
      <w:proofErr w:type="spellEnd"/>
      <w:r w:rsidRPr="005001ED">
        <w:rPr>
          <w:rFonts w:cstheme="majorBidi"/>
          <w:i/>
          <w:iCs/>
          <w:sz w:val="20"/>
          <w:szCs w:val="20"/>
        </w:rPr>
        <w:t xml:space="preserve">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Prepr</w:t>
      </w:r>
      <w:proofErr w:type="spellEnd"/>
      <w:r w:rsidRPr="005001ED">
        <w:rPr>
          <w:rFonts w:cstheme="majorBidi"/>
          <w:i/>
          <w:iCs/>
          <w:sz w:val="20"/>
          <w:szCs w:val="20"/>
        </w:rPr>
        <w:t>. arXiv:1312.6150</w:t>
      </w:r>
      <w:r w:rsidRPr="005001ED">
        <w:rPr>
          <w:rFonts w:cstheme="majorBidi"/>
          <w:sz w:val="20"/>
          <w:szCs w:val="20"/>
        </w:rPr>
        <w:t>, vol. 1, pp. 1–41, 2013.</w:t>
      </w:r>
    </w:p>
    <w:p w14:paraId="74844326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S. </w:t>
      </w:r>
      <w:proofErr w:type="spellStart"/>
      <w:r w:rsidRPr="005001ED">
        <w:rPr>
          <w:rFonts w:cstheme="majorBidi"/>
          <w:sz w:val="20"/>
          <w:szCs w:val="20"/>
        </w:rPr>
        <w:t>Ruan</w:t>
      </w:r>
      <w:proofErr w:type="spellEnd"/>
      <w:r w:rsidRPr="005001ED">
        <w:rPr>
          <w:rFonts w:cstheme="majorBidi"/>
          <w:sz w:val="20"/>
          <w:szCs w:val="20"/>
        </w:rPr>
        <w:t xml:space="preserve">, S. </w:t>
      </w:r>
      <w:proofErr w:type="spellStart"/>
      <w:r w:rsidRPr="005001ED">
        <w:rPr>
          <w:rFonts w:cstheme="majorBidi"/>
          <w:sz w:val="20"/>
          <w:szCs w:val="20"/>
        </w:rPr>
        <w:t>Lebonvallet</w:t>
      </w:r>
      <w:proofErr w:type="spellEnd"/>
      <w:r w:rsidRPr="005001ED">
        <w:rPr>
          <w:rFonts w:cstheme="majorBidi"/>
          <w:sz w:val="20"/>
          <w:szCs w:val="20"/>
        </w:rPr>
        <w:t xml:space="preserve">, A. </w:t>
      </w:r>
      <w:proofErr w:type="spellStart"/>
      <w:r w:rsidRPr="005001ED">
        <w:rPr>
          <w:rFonts w:cstheme="majorBidi"/>
          <w:sz w:val="20"/>
          <w:szCs w:val="20"/>
        </w:rPr>
        <w:t>Merabet</w:t>
      </w:r>
      <w:proofErr w:type="spellEnd"/>
      <w:r w:rsidRPr="005001ED">
        <w:rPr>
          <w:rFonts w:cstheme="majorBidi"/>
          <w:sz w:val="20"/>
          <w:szCs w:val="20"/>
        </w:rPr>
        <w:t xml:space="preserve">, and J.-M. </w:t>
      </w:r>
      <w:proofErr w:type="spellStart"/>
      <w:r w:rsidRPr="005001ED">
        <w:rPr>
          <w:rFonts w:cstheme="majorBidi"/>
          <w:sz w:val="20"/>
          <w:szCs w:val="20"/>
        </w:rPr>
        <w:t>Constans</w:t>
      </w:r>
      <w:proofErr w:type="spellEnd"/>
      <w:r w:rsidRPr="005001ED">
        <w:rPr>
          <w:rFonts w:cstheme="majorBidi"/>
          <w:sz w:val="20"/>
          <w:szCs w:val="20"/>
        </w:rPr>
        <w:t xml:space="preserve">, “Tumor </w:t>
      </w:r>
      <w:proofErr w:type="spellStart"/>
      <w:r w:rsidRPr="005001ED">
        <w:rPr>
          <w:rFonts w:cstheme="majorBidi"/>
          <w:sz w:val="20"/>
          <w:szCs w:val="20"/>
        </w:rPr>
        <w:t>Segmentatuin</w:t>
      </w:r>
      <w:proofErr w:type="spellEnd"/>
      <w:r w:rsidRPr="005001ED">
        <w:rPr>
          <w:rFonts w:cstheme="majorBidi"/>
          <w:sz w:val="20"/>
          <w:szCs w:val="20"/>
        </w:rPr>
        <w:t xml:space="preserve"> From </w:t>
      </w:r>
      <w:proofErr w:type="gramStart"/>
      <w:r w:rsidRPr="005001ED">
        <w:rPr>
          <w:rFonts w:cstheme="majorBidi"/>
          <w:sz w:val="20"/>
          <w:szCs w:val="20"/>
        </w:rPr>
        <w:t>A</w:t>
      </w:r>
      <w:proofErr w:type="gramEnd"/>
      <w:r w:rsidRPr="005001ED">
        <w:rPr>
          <w:rFonts w:cstheme="majorBidi"/>
          <w:sz w:val="20"/>
          <w:szCs w:val="20"/>
        </w:rPr>
        <w:t xml:space="preserve"> Multispectral MRI Images By Using Support Vector Machine Classification,” </w:t>
      </w:r>
      <w:r w:rsidRPr="005001ED">
        <w:rPr>
          <w:rFonts w:cstheme="majorBidi"/>
          <w:i/>
          <w:iCs/>
          <w:sz w:val="20"/>
          <w:szCs w:val="20"/>
        </w:rPr>
        <w:t xml:space="preserve">Biomed. Imaging </w:t>
      </w:r>
      <w:proofErr w:type="gramStart"/>
      <w:r w:rsidRPr="005001ED">
        <w:rPr>
          <w:rFonts w:cstheme="majorBidi"/>
          <w:i/>
          <w:iCs/>
          <w:sz w:val="20"/>
          <w:szCs w:val="20"/>
        </w:rPr>
        <w:t>From</w:t>
      </w:r>
      <w:proofErr w:type="gramEnd"/>
      <w:r w:rsidRPr="005001ED">
        <w:rPr>
          <w:rFonts w:cstheme="majorBidi"/>
          <w:i/>
          <w:iCs/>
          <w:sz w:val="20"/>
          <w:szCs w:val="20"/>
        </w:rPr>
        <w:t xml:space="preserve"> Nano to Macro, 2007. ISBI 2007. 4th IEEE Int.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Symp</w:t>
      </w:r>
      <w:proofErr w:type="spellEnd"/>
      <w:r w:rsidRPr="005001ED">
        <w:rPr>
          <w:rFonts w:cstheme="majorBidi"/>
          <w:i/>
          <w:iCs/>
          <w:sz w:val="20"/>
          <w:szCs w:val="20"/>
        </w:rPr>
        <w:t>. IEEE.</w:t>
      </w:r>
      <w:r w:rsidRPr="005001ED">
        <w:rPr>
          <w:rFonts w:cstheme="majorBidi"/>
          <w:sz w:val="20"/>
          <w:szCs w:val="20"/>
        </w:rPr>
        <w:t>, vol. 2, no. 1, pp. 1236–1239, 2007.</w:t>
      </w:r>
    </w:p>
    <w:p w14:paraId="1110ECD6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proofErr w:type="spellStart"/>
      <w:r w:rsidRPr="005001ED">
        <w:rPr>
          <w:rFonts w:cstheme="majorBidi"/>
          <w:sz w:val="20"/>
          <w:szCs w:val="20"/>
        </w:rPr>
        <w:t>Sångberg</w:t>
      </w:r>
      <w:proofErr w:type="spellEnd"/>
      <w:r w:rsidRPr="005001ED">
        <w:rPr>
          <w:rFonts w:cstheme="majorBidi"/>
          <w:sz w:val="20"/>
          <w:szCs w:val="20"/>
        </w:rPr>
        <w:t xml:space="preserve">, “Automated Glioma Segmentation in MRI using Deep Convolutional Networks,” KTH, Sweden, MSc </w:t>
      </w:r>
      <w:proofErr w:type="spellStart"/>
      <w:r w:rsidRPr="005001ED">
        <w:rPr>
          <w:rFonts w:cstheme="majorBidi"/>
          <w:sz w:val="20"/>
          <w:szCs w:val="20"/>
        </w:rPr>
        <w:t>Theiss</w:t>
      </w:r>
      <w:proofErr w:type="spellEnd"/>
      <w:r w:rsidRPr="005001ED">
        <w:rPr>
          <w:rFonts w:cstheme="majorBidi"/>
          <w:sz w:val="20"/>
          <w:szCs w:val="20"/>
        </w:rPr>
        <w:t>, 2015.</w:t>
      </w:r>
    </w:p>
    <w:p w14:paraId="515A9419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J. Wang and T. Liu, “A survey of MRI-based brain tumor segmentation methods,” </w:t>
      </w:r>
      <w:r w:rsidRPr="005001ED">
        <w:rPr>
          <w:rFonts w:cstheme="majorBidi"/>
          <w:i/>
          <w:iCs/>
          <w:sz w:val="20"/>
          <w:szCs w:val="20"/>
        </w:rPr>
        <w:t>Tsinghua Sci. Technol.</w:t>
      </w:r>
      <w:r w:rsidRPr="005001ED">
        <w:rPr>
          <w:rFonts w:cstheme="majorBidi"/>
          <w:sz w:val="20"/>
          <w:szCs w:val="20"/>
        </w:rPr>
        <w:t>, vol. 19, no. 6, pp. 578–595, 2014.</w:t>
      </w:r>
    </w:p>
    <w:p w14:paraId="1AF0726E" w14:textId="77777777" w:rsidR="001458F1" w:rsidRPr="00751CA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L. Zhao and K. </w:t>
      </w:r>
      <w:proofErr w:type="spellStart"/>
      <w:r w:rsidRPr="005001ED">
        <w:rPr>
          <w:rFonts w:cstheme="majorBidi"/>
          <w:sz w:val="20"/>
          <w:szCs w:val="20"/>
        </w:rPr>
        <w:t>Jia</w:t>
      </w:r>
      <w:proofErr w:type="spellEnd"/>
      <w:r w:rsidRPr="005001ED">
        <w:rPr>
          <w:rFonts w:cstheme="majorBidi"/>
          <w:sz w:val="20"/>
          <w:szCs w:val="20"/>
        </w:rPr>
        <w:t xml:space="preserve">, “Deep Feature Learning with Discrimination Mechanism for Brain Tumor Segmentation and Diagnosis,” in </w:t>
      </w:r>
      <w:r w:rsidRPr="005001ED">
        <w:rPr>
          <w:rFonts w:cstheme="majorBidi"/>
          <w:i/>
          <w:iCs/>
          <w:sz w:val="20"/>
          <w:szCs w:val="20"/>
        </w:rPr>
        <w:t>2015 International Conference on Intelligent Information Hiding and Multimedia Signal Processing (IIH-MSP)</w:t>
      </w:r>
      <w:r w:rsidRPr="005001ED">
        <w:rPr>
          <w:rFonts w:cstheme="majorBidi"/>
          <w:sz w:val="20"/>
          <w:szCs w:val="20"/>
        </w:rPr>
        <w:t>, 2015, pp. 306–309.</w:t>
      </w:r>
    </w:p>
    <w:p w14:paraId="1562964B" w14:textId="77777777" w:rsidR="001458F1" w:rsidRPr="00751CA1" w:rsidRDefault="001458F1" w:rsidP="001458F1">
      <w:pPr>
        <w:spacing w:line="276" w:lineRule="auto"/>
        <w:ind w:left="567" w:hanging="567"/>
        <w:rPr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sz w:val="20"/>
          <w:szCs w:val="20"/>
          <w:u w:val="single"/>
          <w:lang w:val="en-CA"/>
        </w:rPr>
        <w:t xml:space="preserve">Medical Image </w:t>
      </w:r>
      <w:r w:rsidRPr="00751CA1">
        <w:rPr>
          <w:rFonts w:cs="Arial"/>
          <w:bCs/>
          <w:sz w:val="20"/>
          <w:szCs w:val="20"/>
          <w:u w:val="single"/>
          <w:lang w:val="en-CA"/>
        </w:rPr>
        <w:t>Registration:</w:t>
      </w:r>
    </w:p>
    <w:p w14:paraId="022C74CC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D. L. G. Hill, P. G. </w:t>
      </w:r>
      <w:proofErr w:type="spellStart"/>
      <w:r w:rsidRPr="005001ED">
        <w:rPr>
          <w:rFonts w:cstheme="majorBidi"/>
          <w:sz w:val="20"/>
          <w:szCs w:val="20"/>
        </w:rPr>
        <w:t>Batchelor</w:t>
      </w:r>
      <w:proofErr w:type="spellEnd"/>
      <w:r w:rsidRPr="005001ED">
        <w:rPr>
          <w:rFonts w:cstheme="majorBidi"/>
          <w:sz w:val="20"/>
          <w:szCs w:val="20"/>
        </w:rPr>
        <w:t xml:space="preserve">, M. Holden, and D. J. Hawkes, “Medical Image Registration,” </w:t>
      </w:r>
      <w:r w:rsidRPr="005001ED">
        <w:rPr>
          <w:rFonts w:cstheme="majorBidi"/>
          <w:i/>
          <w:iCs/>
          <w:sz w:val="20"/>
          <w:szCs w:val="20"/>
        </w:rPr>
        <w:t>Phys. Med. Biol.</w:t>
      </w:r>
      <w:r w:rsidRPr="005001ED">
        <w:rPr>
          <w:rFonts w:cstheme="majorBidi"/>
          <w:sz w:val="20"/>
          <w:szCs w:val="20"/>
        </w:rPr>
        <w:t>, vol. 46, 2001.</w:t>
      </w:r>
    </w:p>
    <w:p w14:paraId="7E895666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proofErr w:type="spellStart"/>
      <w:r w:rsidRPr="005001ED">
        <w:rPr>
          <w:rFonts w:cstheme="majorBidi"/>
          <w:sz w:val="20"/>
          <w:szCs w:val="20"/>
        </w:rPr>
        <w:t>Sotiras</w:t>
      </w:r>
      <w:proofErr w:type="spellEnd"/>
      <w:r w:rsidRPr="005001ED">
        <w:rPr>
          <w:rFonts w:cstheme="majorBidi"/>
          <w:sz w:val="20"/>
          <w:szCs w:val="20"/>
        </w:rPr>
        <w:t xml:space="preserve">, C. </w:t>
      </w:r>
      <w:proofErr w:type="spellStart"/>
      <w:r w:rsidRPr="005001ED">
        <w:rPr>
          <w:rFonts w:cstheme="majorBidi"/>
          <w:sz w:val="20"/>
          <w:szCs w:val="20"/>
        </w:rPr>
        <w:t>Davatzikos</w:t>
      </w:r>
      <w:proofErr w:type="spellEnd"/>
      <w:r w:rsidRPr="005001ED">
        <w:rPr>
          <w:rFonts w:cstheme="majorBidi"/>
          <w:sz w:val="20"/>
          <w:szCs w:val="20"/>
        </w:rPr>
        <w:t xml:space="preserve">, and N. </w:t>
      </w:r>
      <w:proofErr w:type="spellStart"/>
      <w:r w:rsidRPr="005001ED">
        <w:rPr>
          <w:rFonts w:cstheme="majorBidi"/>
          <w:sz w:val="20"/>
          <w:szCs w:val="20"/>
        </w:rPr>
        <w:t>Paragios</w:t>
      </w:r>
      <w:proofErr w:type="spellEnd"/>
      <w:r w:rsidRPr="005001ED">
        <w:rPr>
          <w:rFonts w:cstheme="majorBidi"/>
          <w:sz w:val="20"/>
          <w:szCs w:val="20"/>
        </w:rPr>
        <w:t xml:space="preserve">, “Deformable medical image registration: A survey,” </w:t>
      </w:r>
      <w:r w:rsidRPr="005001ED">
        <w:rPr>
          <w:rFonts w:cstheme="majorBidi"/>
          <w:i/>
          <w:iCs/>
          <w:sz w:val="20"/>
          <w:szCs w:val="20"/>
        </w:rPr>
        <w:t>IEEE Trans. Med. Imaging</w:t>
      </w:r>
      <w:r w:rsidRPr="005001ED">
        <w:rPr>
          <w:rFonts w:cstheme="majorBidi"/>
          <w:sz w:val="20"/>
          <w:szCs w:val="20"/>
        </w:rPr>
        <w:t>, vol. 32, no. 7, pp. 1153–1190, 2013.</w:t>
      </w:r>
    </w:p>
    <w:p w14:paraId="75C49245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L. Tang, G. Hamarneh, and K. </w:t>
      </w:r>
      <w:proofErr w:type="spellStart"/>
      <w:r w:rsidRPr="005001ED">
        <w:rPr>
          <w:rFonts w:cstheme="majorBidi"/>
          <w:sz w:val="20"/>
          <w:szCs w:val="20"/>
        </w:rPr>
        <w:t>Iniewski</w:t>
      </w:r>
      <w:proofErr w:type="spellEnd"/>
      <w:r w:rsidRPr="005001ED">
        <w:rPr>
          <w:rFonts w:cstheme="majorBidi"/>
          <w:sz w:val="20"/>
          <w:szCs w:val="20"/>
        </w:rPr>
        <w:t xml:space="preserve">, “Medical Image Registration: A Review (Chapter 22),” </w:t>
      </w:r>
      <w:r w:rsidRPr="005001ED">
        <w:rPr>
          <w:rFonts w:cstheme="majorBidi"/>
          <w:i/>
          <w:iCs/>
          <w:sz w:val="20"/>
          <w:szCs w:val="20"/>
        </w:rPr>
        <w:t>Med. Imaging Technol. Appl.</w:t>
      </w:r>
      <w:r w:rsidRPr="005001ED">
        <w:rPr>
          <w:rFonts w:cstheme="majorBidi"/>
          <w:sz w:val="20"/>
          <w:szCs w:val="20"/>
        </w:rPr>
        <w:t>, pp. 619–660, 2013.</w:t>
      </w:r>
    </w:p>
    <w:p w14:paraId="112C64B8" w14:textId="77777777" w:rsidR="001458F1" w:rsidRPr="00861C74" w:rsidRDefault="001458F1" w:rsidP="001458F1">
      <w:pPr>
        <w:spacing w:line="276" w:lineRule="auto"/>
        <w:ind w:left="567" w:hanging="567"/>
        <w:rPr>
          <w:rFonts w:cs="Arial"/>
          <w:b/>
          <w:bCs/>
          <w:sz w:val="20"/>
          <w:szCs w:val="20"/>
          <w:lang w:val="en-CA"/>
        </w:rPr>
      </w:pPr>
    </w:p>
    <w:p w14:paraId="6F209FDD" w14:textId="77777777" w:rsidR="001458F1" w:rsidRPr="00751CA1" w:rsidRDefault="001458F1" w:rsidP="001458F1">
      <w:pPr>
        <w:spacing w:line="276" w:lineRule="auto"/>
        <w:ind w:left="567" w:hanging="567"/>
        <w:rPr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bCs/>
          <w:sz w:val="20"/>
          <w:szCs w:val="20"/>
          <w:u w:val="single"/>
          <w:lang w:val="en-CA"/>
        </w:rPr>
        <w:t>Brain Image Registration</w:t>
      </w:r>
      <w:r>
        <w:rPr>
          <w:rFonts w:cs="Arial"/>
          <w:bCs/>
          <w:sz w:val="20"/>
          <w:szCs w:val="20"/>
          <w:u w:val="single"/>
          <w:lang w:val="en-CA"/>
        </w:rPr>
        <w:t>:</w:t>
      </w:r>
    </w:p>
    <w:p w14:paraId="51A1C3E4" w14:textId="77777777" w:rsidR="001458F1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B. A. </w:t>
      </w:r>
      <w:proofErr w:type="spellStart"/>
      <w:r w:rsidRPr="005001ED">
        <w:rPr>
          <w:rFonts w:cstheme="majorBidi"/>
          <w:sz w:val="20"/>
          <w:szCs w:val="20"/>
        </w:rPr>
        <w:t>Ardekani</w:t>
      </w:r>
      <w:proofErr w:type="spellEnd"/>
      <w:r w:rsidRPr="005001ED">
        <w:rPr>
          <w:rFonts w:cstheme="majorBidi"/>
          <w:sz w:val="20"/>
          <w:szCs w:val="20"/>
        </w:rPr>
        <w:t xml:space="preserve">, S. </w:t>
      </w:r>
      <w:proofErr w:type="spellStart"/>
      <w:r w:rsidRPr="005001ED">
        <w:rPr>
          <w:rFonts w:cstheme="majorBidi"/>
          <w:sz w:val="20"/>
          <w:szCs w:val="20"/>
        </w:rPr>
        <w:t>Guckemus</w:t>
      </w:r>
      <w:proofErr w:type="spellEnd"/>
      <w:r w:rsidRPr="005001ED">
        <w:rPr>
          <w:rFonts w:cstheme="majorBidi"/>
          <w:sz w:val="20"/>
          <w:szCs w:val="20"/>
        </w:rPr>
        <w:t xml:space="preserve">, A. Bachman, M. J. </w:t>
      </w:r>
      <w:proofErr w:type="spellStart"/>
      <w:r w:rsidRPr="005001ED">
        <w:rPr>
          <w:rFonts w:cstheme="majorBidi"/>
          <w:sz w:val="20"/>
          <w:szCs w:val="20"/>
        </w:rPr>
        <w:t>Hoptman</w:t>
      </w:r>
      <w:proofErr w:type="spellEnd"/>
      <w:r w:rsidRPr="005001ED">
        <w:rPr>
          <w:rFonts w:cstheme="majorBidi"/>
          <w:sz w:val="20"/>
          <w:szCs w:val="20"/>
        </w:rPr>
        <w:t xml:space="preserve">, M. </w:t>
      </w:r>
      <w:proofErr w:type="spellStart"/>
      <w:r w:rsidRPr="005001ED">
        <w:rPr>
          <w:rFonts w:cstheme="majorBidi"/>
          <w:sz w:val="20"/>
          <w:szCs w:val="20"/>
        </w:rPr>
        <w:t>Wojtaszek</w:t>
      </w:r>
      <w:proofErr w:type="spellEnd"/>
      <w:r w:rsidRPr="005001ED">
        <w:rPr>
          <w:rFonts w:cstheme="majorBidi"/>
          <w:sz w:val="20"/>
          <w:szCs w:val="20"/>
        </w:rPr>
        <w:t xml:space="preserve">, and J. Nierenberg, “Quantitative comparison of algorithms for inter-subject registration of 3D volumetric brain MRI scans,” </w:t>
      </w:r>
      <w:r w:rsidRPr="005001ED">
        <w:rPr>
          <w:rFonts w:cstheme="majorBidi"/>
          <w:i/>
          <w:iCs/>
          <w:sz w:val="20"/>
          <w:szCs w:val="20"/>
        </w:rPr>
        <w:t xml:space="preserve">J.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Neurosci</w:t>
      </w:r>
      <w:proofErr w:type="spellEnd"/>
      <w:r w:rsidRPr="005001ED">
        <w:rPr>
          <w:rFonts w:cstheme="majorBidi"/>
          <w:i/>
          <w:iCs/>
          <w:sz w:val="20"/>
          <w:szCs w:val="20"/>
        </w:rPr>
        <w:t>. Methods</w:t>
      </w:r>
      <w:r w:rsidRPr="005001ED">
        <w:rPr>
          <w:rFonts w:cstheme="majorBidi"/>
          <w:sz w:val="20"/>
          <w:szCs w:val="20"/>
        </w:rPr>
        <w:t>, vol. 142, no. 1, pp. 67–76, 2005.</w:t>
      </w:r>
    </w:p>
    <w:p w14:paraId="45E4DD2A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Klein, J. </w:t>
      </w:r>
      <w:proofErr w:type="spellStart"/>
      <w:r w:rsidRPr="005001ED">
        <w:rPr>
          <w:rFonts w:cstheme="majorBidi"/>
          <w:sz w:val="20"/>
          <w:szCs w:val="20"/>
        </w:rPr>
        <w:t>Andersson</w:t>
      </w:r>
      <w:proofErr w:type="spellEnd"/>
      <w:r w:rsidRPr="005001ED">
        <w:rPr>
          <w:rFonts w:cstheme="majorBidi"/>
          <w:sz w:val="20"/>
          <w:szCs w:val="20"/>
        </w:rPr>
        <w:t xml:space="preserve">, B. A. </w:t>
      </w:r>
      <w:proofErr w:type="spellStart"/>
      <w:r w:rsidRPr="005001ED">
        <w:rPr>
          <w:rFonts w:cstheme="majorBidi"/>
          <w:sz w:val="20"/>
          <w:szCs w:val="20"/>
        </w:rPr>
        <w:t>Ardekani</w:t>
      </w:r>
      <w:proofErr w:type="spellEnd"/>
      <w:r w:rsidRPr="005001ED">
        <w:rPr>
          <w:rFonts w:cstheme="majorBidi"/>
          <w:sz w:val="20"/>
          <w:szCs w:val="20"/>
        </w:rPr>
        <w:t xml:space="preserve">, J. </w:t>
      </w:r>
      <w:proofErr w:type="spellStart"/>
      <w:r w:rsidRPr="005001ED">
        <w:rPr>
          <w:rFonts w:cstheme="majorBidi"/>
          <w:sz w:val="20"/>
          <w:szCs w:val="20"/>
        </w:rPr>
        <w:t>Ashburner</w:t>
      </w:r>
      <w:proofErr w:type="spellEnd"/>
      <w:r w:rsidRPr="005001ED">
        <w:rPr>
          <w:rFonts w:cstheme="majorBidi"/>
          <w:sz w:val="20"/>
          <w:szCs w:val="20"/>
        </w:rPr>
        <w:t xml:space="preserve">, B. </w:t>
      </w:r>
      <w:proofErr w:type="spellStart"/>
      <w:r w:rsidRPr="005001ED">
        <w:rPr>
          <w:rFonts w:cstheme="majorBidi"/>
          <w:sz w:val="20"/>
          <w:szCs w:val="20"/>
        </w:rPr>
        <w:t>Avants</w:t>
      </w:r>
      <w:proofErr w:type="spellEnd"/>
      <w:r w:rsidRPr="005001ED">
        <w:rPr>
          <w:rFonts w:cstheme="majorBidi"/>
          <w:sz w:val="20"/>
          <w:szCs w:val="20"/>
        </w:rPr>
        <w:t xml:space="preserve">, M. C. Chiang, G. E. Christensen, D. L. Collins, J. Gee, P. </w:t>
      </w:r>
      <w:proofErr w:type="spellStart"/>
      <w:r w:rsidRPr="005001ED">
        <w:rPr>
          <w:rFonts w:cstheme="majorBidi"/>
          <w:sz w:val="20"/>
          <w:szCs w:val="20"/>
        </w:rPr>
        <w:t>Hellier</w:t>
      </w:r>
      <w:proofErr w:type="spellEnd"/>
      <w:r w:rsidRPr="005001ED">
        <w:rPr>
          <w:rFonts w:cstheme="majorBidi"/>
          <w:sz w:val="20"/>
          <w:szCs w:val="20"/>
        </w:rPr>
        <w:t xml:space="preserve">, J. H. Song, M. Jenkinson, C. </w:t>
      </w:r>
      <w:proofErr w:type="spellStart"/>
      <w:r w:rsidRPr="005001ED">
        <w:rPr>
          <w:rFonts w:cstheme="majorBidi"/>
          <w:sz w:val="20"/>
          <w:szCs w:val="20"/>
        </w:rPr>
        <w:t>Lepage</w:t>
      </w:r>
      <w:proofErr w:type="spellEnd"/>
      <w:r w:rsidRPr="005001ED">
        <w:rPr>
          <w:rFonts w:cstheme="majorBidi"/>
          <w:sz w:val="20"/>
          <w:szCs w:val="20"/>
        </w:rPr>
        <w:t xml:space="preserve">, D. </w:t>
      </w:r>
      <w:proofErr w:type="spellStart"/>
      <w:r w:rsidRPr="005001ED">
        <w:rPr>
          <w:rFonts w:cstheme="majorBidi"/>
          <w:sz w:val="20"/>
          <w:szCs w:val="20"/>
        </w:rPr>
        <w:t>Rueckert</w:t>
      </w:r>
      <w:proofErr w:type="spellEnd"/>
      <w:r w:rsidRPr="005001ED">
        <w:rPr>
          <w:rFonts w:cstheme="majorBidi"/>
          <w:sz w:val="20"/>
          <w:szCs w:val="20"/>
        </w:rPr>
        <w:t xml:space="preserve">, P. Thompson, T. </w:t>
      </w:r>
      <w:proofErr w:type="spellStart"/>
      <w:r w:rsidRPr="005001ED">
        <w:rPr>
          <w:rFonts w:cstheme="majorBidi"/>
          <w:sz w:val="20"/>
          <w:szCs w:val="20"/>
        </w:rPr>
        <w:t>Vercauteren</w:t>
      </w:r>
      <w:proofErr w:type="spellEnd"/>
      <w:r w:rsidRPr="005001ED">
        <w:rPr>
          <w:rFonts w:cstheme="majorBidi"/>
          <w:sz w:val="20"/>
          <w:szCs w:val="20"/>
        </w:rPr>
        <w:t xml:space="preserve">, R. P. Woods, J. Mann, and R. V. </w:t>
      </w:r>
      <w:proofErr w:type="spellStart"/>
      <w:r w:rsidRPr="005001ED">
        <w:rPr>
          <w:rFonts w:cstheme="majorBidi"/>
          <w:sz w:val="20"/>
          <w:szCs w:val="20"/>
        </w:rPr>
        <w:t>Parsey</w:t>
      </w:r>
      <w:proofErr w:type="spellEnd"/>
      <w:r w:rsidRPr="005001ED">
        <w:rPr>
          <w:rFonts w:cstheme="majorBidi"/>
          <w:sz w:val="20"/>
          <w:szCs w:val="20"/>
        </w:rPr>
        <w:t xml:space="preserve">, “Evaluation of 14 nonlinear deformation algorithms applied to human brain MRI registration,” </w:t>
      </w:r>
      <w:proofErr w:type="spellStart"/>
      <w:r w:rsidRPr="005001ED">
        <w:rPr>
          <w:rFonts w:cstheme="majorBidi"/>
          <w:i/>
          <w:iCs/>
          <w:sz w:val="20"/>
          <w:szCs w:val="20"/>
        </w:rPr>
        <w:t>Neuroimage</w:t>
      </w:r>
      <w:proofErr w:type="spellEnd"/>
      <w:r w:rsidRPr="005001ED">
        <w:rPr>
          <w:rFonts w:cstheme="majorBidi"/>
          <w:sz w:val="20"/>
          <w:szCs w:val="20"/>
        </w:rPr>
        <w:t>, vol. 46, no. 3, pp. 786–802, 2009.</w:t>
      </w:r>
    </w:p>
    <w:p w14:paraId="78057E34" w14:textId="77777777" w:rsidR="001458F1" w:rsidRPr="00751CA1" w:rsidRDefault="001458F1" w:rsidP="001458F1">
      <w:pPr>
        <w:spacing w:line="276" w:lineRule="auto"/>
        <w:ind w:left="567" w:hanging="567"/>
        <w:rPr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bCs/>
          <w:sz w:val="20"/>
          <w:szCs w:val="20"/>
          <w:u w:val="single"/>
          <w:lang w:val="en-CA"/>
        </w:rPr>
        <w:t>Hybrid Brain Image Segmentation and Registration</w:t>
      </w:r>
      <w:r>
        <w:rPr>
          <w:rFonts w:cs="Arial"/>
          <w:bCs/>
          <w:sz w:val="20"/>
          <w:szCs w:val="20"/>
          <w:u w:val="single"/>
          <w:lang w:val="en-CA"/>
        </w:rPr>
        <w:t>:</w:t>
      </w:r>
    </w:p>
    <w:p w14:paraId="05C78AF4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S. Bauer, R. Wiest, L. P. Nolte, and M. Reyes, “A survey of MRI-based medical image analysis for brain tumor studies,” </w:t>
      </w:r>
      <w:r w:rsidRPr="005001ED">
        <w:rPr>
          <w:rFonts w:cstheme="majorBidi"/>
          <w:i/>
          <w:iCs/>
          <w:sz w:val="20"/>
          <w:szCs w:val="20"/>
        </w:rPr>
        <w:t>Phys. Med. Biol.</w:t>
      </w:r>
      <w:r w:rsidRPr="005001ED">
        <w:rPr>
          <w:rFonts w:cstheme="majorBidi"/>
          <w:sz w:val="20"/>
          <w:szCs w:val="20"/>
        </w:rPr>
        <w:t>, vol. 58, no. 13, pp. R97–R129, 2013.</w:t>
      </w:r>
    </w:p>
    <w:p w14:paraId="532A6212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S. Parisot, H. </w:t>
      </w:r>
      <w:proofErr w:type="spellStart"/>
      <w:r w:rsidRPr="005001ED">
        <w:rPr>
          <w:rFonts w:cstheme="majorBidi"/>
          <w:sz w:val="20"/>
          <w:szCs w:val="20"/>
        </w:rPr>
        <w:t>Duffau</w:t>
      </w:r>
      <w:proofErr w:type="spellEnd"/>
      <w:r w:rsidRPr="005001ED">
        <w:rPr>
          <w:rFonts w:cstheme="majorBidi"/>
          <w:sz w:val="20"/>
          <w:szCs w:val="20"/>
        </w:rPr>
        <w:t xml:space="preserve">, S. </w:t>
      </w:r>
      <w:proofErr w:type="spellStart"/>
      <w:r w:rsidRPr="005001ED">
        <w:rPr>
          <w:rFonts w:cstheme="majorBidi"/>
          <w:sz w:val="20"/>
          <w:szCs w:val="20"/>
        </w:rPr>
        <w:t>Chemouny</w:t>
      </w:r>
      <w:proofErr w:type="spellEnd"/>
      <w:r w:rsidRPr="005001ED">
        <w:rPr>
          <w:rFonts w:cstheme="majorBidi"/>
          <w:sz w:val="20"/>
          <w:szCs w:val="20"/>
        </w:rPr>
        <w:t xml:space="preserve">, and N. </w:t>
      </w:r>
      <w:proofErr w:type="spellStart"/>
      <w:r w:rsidRPr="005001ED">
        <w:rPr>
          <w:rFonts w:cstheme="majorBidi"/>
          <w:sz w:val="20"/>
          <w:szCs w:val="20"/>
        </w:rPr>
        <w:t>Paragios</w:t>
      </w:r>
      <w:proofErr w:type="spellEnd"/>
      <w:r w:rsidRPr="005001ED">
        <w:rPr>
          <w:rFonts w:cstheme="majorBidi"/>
          <w:sz w:val="20"/>
          <w:szCs w:val="20"/>
        </w:rPr>
        <w:t xml:space="preserve">, “Joint tumor segmentation and dense deformable registration of brain MR images.,” in </w:t>
      </w:r>
      <w:r w:rsidRPr="005001ED">
        <w:rPr>
          <w:rFonts w:cstheme="majorBidi"/>
          <w:i/>
          <w:iCs/>
          <w:sz w:val="20"/>
          <w:szCs w:val="20"/>
        </w:rPr>
        <w:t xml:space="preserve">Medical image computing and computer-assisted </w:t>
      </w:r>
      <w:proofErr w:type="gramStart"/>
      <w:r w:rsidRPr="005001ED">
        <w:rPr>
          <w:rFonts w:cstheme="majorBidi"/>
          <w:i/>
          <w:iCs/>
          <w:sz w:val="20"/>
          <w:szCs w:val="20"/>
        </w:rPr>
        <w:t>intervention :</w:t>
      </w:r>
      <w:proofErr w:type="gramEnd"/>
      <w:r w:rsidRPr="005001ED">
        <w:rPr>
          <w:rFonts w:cstheme="majorBidi"/>
          <w:i/>
          <w:iCs/>
          <w:sz w:val="20"/>
          <w:szCs w:val="20"/>
        </w:rPr>
        <w:t xml:space="preserve"> MICCAI ... International Conference on Medical Image Computing and Computer-Assisted Intervention</w:t>
      </w:r>
      <w:r w:rsidRPr="005001ED">
        <w:rPr>
          <w:rFonts w:cstheme="majorBidi"/>
          <w:sz w:val="20"/>
          <w:szCs w:val="20"/>
        </w:rPr>
        <w:t>, 2012, vol. 15, no. Pt 2, pp. 651–658.</w:t>
      </w:r>
    </w:p>
    <w:p w14:paraId="1C01258E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K. M. Pohl, J. Fisher, J. Levitt, M. E. Shenton, R. </w:t>
      </w:r>
      <w:proofErr w:type="spellStart"/>
      <w:r w:rsidRPr="005001ED">
        <w:rPr>
          <w:rFonts w:cstheme="majorBidi"/>
          <w:sz w:val="20"/>
          <w:szCs w:val="20"/>
        </w:rPr>
        <w:t>Kikinis</w:t>
      </w:r>
      <w:proofErr w:type="spellEnd"/>
      <w:r w:rsidRPr="005001ED">
        <w:rPr>
          <w:rFonts w:cstheme="majorBidi"/>
          <w:sz w:val="20"/>
          <w:szCs w:val="20"/>
        </w:rPr>
        <w:t xml:space="preserve">, W. E. L. </w:t>
      </w:r>
      <w:proofErr w:type="spellStart"/>
      <w:r w:rsidRPr="005001ED">
        <w:rPr>
          <w:rFonts w:cstheme="majorBidi"/>
          <w:sz w:val="20"/>
          <w:szCs w:val="20"/>
        </w:rPr>
        <w:t>Grimson</w:t>
      </w:r>
      <w:proofErr w:type="spellEnd"/>
      <w:r w:rsidRPr="005001ED">
        <w:rPr>
          <w:rFonts w:cstheme="majorBidi"/>
          <w:sz w:val="20"/>
          <w:szCs w:val="20"/>
        </w:rPr>
        <w:t xml:space="preserve">, and W. M. Wells, “A Unifying Approach to Registration, Segmentation, and Intensity Correction,” in </w:t>
      </w:r>
      <w:r w:rsidRPr="005001ED">
        <w:rPr>
          <w:rFonts w:cstheme="majorBidi"/>
          <w:i/>
          <w:iCs/>
          <w:sz w:val="20"/>
          <w:szCs w:val="20"/>
        </w:rPr>
        <w:t>Medical Image Computing and Computer-Assisted Intervention</w:t>
      </w:r>
      <w:r w:rsidRPr="005001ED">
        <w:rPr>
          <w:rFonts w:cstheme="majorBidi"/>
          <w:sz w:val="20"/>
          <w:szCs w:val="20"/>
        </w:rPr>
        <w:t>, 2005, pp. 310–318.</w:t>
      </w:r>
    </w:p>
    <w:p w14:paraId="730A8A54" w14:textId="77777777" w:rsidR="001458F1" w:rsidRPr="00861C74" w:rsidRDefault="001458F1" w:rsidP="001458F1">
      <w:pPr>
        <w:spacing w:line="276" w:lineRule="auto"/>
        <w:ind w:left="567" w:hanging="567"/>
        <w:rPr>
          <w:rFonts w:cs="Arial"/>
          <w:b/>
          <w:bCs/>
          <w:sz w:val="20"/>
          <w:szCs w:val="20"/>
          <w:lang w:val="en-CA"/>
        </w:rPr>
      </w:pPr>
    </w:p>
    <w:p w14:paraId="7669BF3C" w14:textId="77777777" w:rsidR="001458F1" w:rsidRPr="00751CA1" w:rsidRDefault="001458F1" w:rsidP="001458F1">
      <w:pPr>
        <w:spacing w:line="276" w:lineRule="auto"/>
        <w:ind w:left="567" w:hanging="567"/>
        <w:rPr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bCs/>
          <w:sz w:val="20"/>
          <w:szCs w:val="20"/>
          <w:u w:val="single"/>
          <w:lang w:val="en-CA"/>
        </w:rPr>
        <w:t>Medical Image Classification</w:t>
      </w:r>
      <w:r>
        <w:rPr>
          <w:rFonts w:cs="Arial"/>
          <w:bCs/>
          <w:sz w:val="20"/>
          <w:szCs w:val="20"/>
          <w:u w:val="single"/>
          <w:lang w:val="en-CA"/>
        </w:rPr>
        <w:t>:</w:t>
      </w:r>
    </w:p>
    <w:p w14:paraId="51DA516A" w14:textId="77777777" w:rsidR="001458F1" w:rsidRPr="00861C74" w:rsidRDefault="001458F1" w:rsidP="001458F1">
      <w:pPr>
        <w:spacing w:line="276" w:lineRule="auto"/>
        <w:ind w:left="567" w:hanging="567"/>
        <w:rPr>
          <w:rFonts w:cs="Arial"/>
          <w:b/>
          <w:bCs/>
          <w:sz w:val="20"/>
          <w:szCs w:val="20"/>
          <w:lang w:val="en-CA"/>
        </w:rPr>
      </w:pPr>
    </w:p>
    <w:p w14:paraId="3F7229A6" w14:textId="77777777" w:rsidR="001458F1" w:rsidRPr="005001ED" w:rsidRDefault="001458F1" w:rsidP="001458F1">
      <w:pPr>
        <w:pStyle w:val="ListParagraph"/>
        <w:numPr>
          <w:ilvl w:val="1"/>
          <w:numId w:val="2"/>
        </w:numPr>
        <w:spacing w:line="276" w:lineRule="auto"/>
        <w:ind w:left="567" w:hanging="567"/>
        <w:rPr>
          <w:rFonts w:cstheme="majorBidi"/>
          <w:sz w:val="20"/>
          <w:szCs w:val="20"/>
        </w:rPr>
      </w:pPr>
      <w:r w:rsidRPr="005001ED">
        <w:rPr>
          <w:rFonts w:cstheme="majorBidi"/>
          <w:sz w:val="20"/>
          <w:szCs w:val="20"/>
        </w:rPr>
        <w:t xml:space="preserve">M. N. </w:t>
      </w:r>
      <w:proofErr w:type="spellStart"/>
      <w:r w:rsidRPr="005001ED">
        <w:rPr>
          <w:rFonts w:cstheme="majorBidi"/>
          <w:sz w:val="20"/>
          <w:szCs w:val="20"/>
        </w:rPr>
        <w:t>Wernick</w:t>
      </w:r>
      <w:proofErr w:type="spellEnd"/>
      <w:r w:rsidRPr="005001ED">
        <w:rPr>
          <w:rFonts w:cstheme="majorBidi"/>
          <w:sz w:val="20"/>
          <w:szCs w:val="20"/>
        </w:rPr>
        <w:t xml:space="preserve">, Y. Yang, J. G. </w:t>
      </w:r>
      <w:proofErr w:type="spellStart"/>
      <w:r w:rsidRPr="005001ED">
        <w:rPr>
          <w:rFonts w:cstheme="majorBidi"/>
          <w:sz w:val="20"/>
          <w:szCs w:val="20"/>
        </w:rPr>
        <w:t>Brankov</w:t>
      </w:r>
      <w:proofErr w:type="spellEnd"/>
      <w:r w:rsidRPr="005001ED">
        <w:rPr>
          <w:rFonts w:cstheme="majorBidi"/>
          <w:sz w:val="20"/>
          <w:szCs w:val="20"/>
        </w:rPr>
        <w:t xml:space="preserve">, G. </w:t>
      </w:r>
      <w:proofErr w:type="spellStart"/>
      <w:r w:rsidRPr="005001ED">
        <w:rPr>
          <w:rFonts w:cstheme="majorBidi"/>
          <w:sz w:val="20"/>
          <w:szCs w:val="20"/>
        </w:rPr>
        <w:t>Yourganov</w:t>
      </w:r>
      <w:proofErr w:type="spellEnd"/>
      <w:r w:rsidRPr="005001ED">
        <w:rPr>
          <w:rFonts w:cstheme="majorBidi"/>
          <w:sz w:val="20"/>
          <w:szCs w:val="20"/>
        </w:rPr>
        <w:t xml:space="preserve">, and S. C. </w:t>
      </w:r>
      <w:proofErr w:type="spellStart"/>
      <w:r w:rsidRPr="005001ED">
        <w:rPr>
          <w:rFonts w:cstheme="majorBidi"/>
          <w:sz w:val="20"/>
          <w:szCs w:val="20"/>
        </w:rPr>
        <w:t>Strother</w:t>
      </w:r>
      <w:proofErr w:type="spellEnd"/>
      <w:r w:rsidRPr="005001ED">
        <w:rPr>
          <w:rFonts w:cstheme="majorBidi"/>
          <w:sz w:val="20"/>
          <w:szCs w:val="20"/>
        </w:rPr>
        <w:t xml:space="preserve">, “Machine learning in medical imaging,” </w:t>
      </w:r>
      <w:r w:rsidRPr="005001ED">
        <w:rPr>
          <w:rFonts w:cstheme="majorBidi"/>
          <w:i/>
          <w:iCs/>
          <w:sz w:val="20"/>
          <w:szCs w:val="20"/>
        </w:rPr>
        <w:t>IEEE Signal Process. Mag.</w:t>
      </w:r>
      <w:r w:rsidRPr="005001ED">
        <w:rPr>
          <w:rFonts w:cstheme="majorBidi"/>
          <w:sz w:val="20"/>
          <w:szCs w:val="20"/>
        </w:rPr>
        <w:t>, vol. 27, no. 4, pp. 25–38, 2010.</w:t>
      </w:r>
    </w:p>
    <w:p w14:paraId="19B48C7D" w14:textId="77777777" w:rsidR="001458F1" w:rsidRPr="00861C74" w:rsidRDefault="001458F1" w:rsidP="001458F1">
      <w:pPr>
        <w:spacing w:line="276" w:lineRule="auto"/>
        <w:ind w:left="567" w:hanging="567"/>
        <w:rPr>
          <w:rFonts w:cs="Arial"/>
          <w:b/>
          <w:bCs/>
          <w:sz w:val="20"/>
          <w:szCs w:val="20"/>
          <w:lang w:val="en-CA"/>
        </w:rPr>
      </w:pPr>
    </w:p>
    <w:p w14:paraId="3E7E6051" w14:textId="77777777" w:rsidR="001458F1" w:rsidRDefault="001458F1" w:rsidP="001458F1">
      <w:pPr>
        <w:spacing w:line="276" w:lineRule="auto"/>
        <w:ind w:left="567" w:hanging="567"/>
        <w:rPr>
          <w:ins w:id="167" w:author="Ghassan Hamarneh" w:date="2016-04-01T15:28:00Z"/>
          <w:rFonts w:cs="Arial"/>
          <w:bCs/>
          <w:sz w:val="20"/>
          <w:szCs w:val="20"/>
          <w:u w:val="single"/>
          <w:lang w:val="en-CA"/>
        </w:rPr>
      </w:pPr>
      <w:r w:rsidRPr="00751CA1">
        <w:rPr>
          <w:rFonts w:cs="Arial"/>
          <w:bCs/>
          <w:sz w:val="20"/>
          <w:szCs w:val="20"/>
          <w:u w:val="single"/>
          <w:lang w:val="en-CA"/>
        </w:rPr>
        <w:t>Brain Image Classification</w:t>
      </w:r>
      <w:r>
        <w:rPr>
          <w:rFonts w:cs="Arial"/>
          <w:bCs/>
          <w:sz w:val="20"/>
          <w:szCs w:val="20"/>
          <w:u w:val="single"/>
          <w:lang w:val="en-CA"/>
        </w:rPr>
        <w:t>:</w:t>
      </w:r>
    </w:p>
    <w:p w14:paraId="30F77BF5" w14:textId="77777777" w:rsidR="00B67D24" w:rsidRDefault="00B67D24" w:rsidP="001458F1">
      <w:pPr>
        <w:spacing w:line="276" w:lineRule="auto"/>
        <w:ind w:left="567" w:hanging="567"/>
        <w:rPr>
          <w:ins w:id="168" w:author="Ghassan Hamarneh" w:date="2016-04-01T15:28:00Z"/>
          <w:rFonts w:cs="Arial"/>
          <w:bCs/>
          <w:sz w:val="20"/>
          <w:szCs w:val="20"/>
          <w:u w:val="single"/>
          <w:lang w:val="en-CA"/>
        </w:rPr>
      </w:pPr>
    </w:p>
    <w:p w14:paraId="546C1524" w14:textId="77777777" w:rsidR="00B67D24" w:rsidRPr="00B67D24" w:rsidRDefault="00B67D24" w:rsidP="00B67D24">
      <w:pPr>
        <w:spacing w:line="276" w:lineRule="auto"/>
        <w:ind w:left="567" w:hanging="567"/>
        <w:rPr>
          <w:ins w:id="169" w:author="Ghassan Hamarneh" w:date="2016-04-01T15:28:00Z"/>
          <w:rFonts w:cs="Arial"/>
          <w:bCs/>
          <w:sz w:val="20"/>
          <w:szCs w:val="20"/>
          <w:u w:val="single"/>
          <w:lang w:val="en-CA"/>
        </w:rPr>
      </w:pPr>
      <w:ins w:id="170" w:author="Ghassan Hamarneh" w:date="2016-04-01T15:28:00Z">
        <w:r w:rsidRPr="00B67D24">
          <w:rPr>
            <w:rFonts w:cs="Arial"/>
            <w:bCs/>
            <w:sz w:val="20"/>
            <w:szCs w:val="20"/>
            <w:u w:val="single"/>
            <w:lang w:val="en-CA"/>
          </w:rPr>
          <w:t xml:space="preserve">Learning from Small Amounts of Labeled Data in a Brain Tumor Classification Task </w:t>
        </w:r>
      </w:ins>
    </w:p>
    <w:p w14:paraId="6978EAD3" w14:textId="66A7C8F8" w:rsidR="00B67D24" w:rsidRPr="00B67D24" w:rsidRDefault="00B67D24" w:rsidP="009C6CF0">
      <w:pPr>
        <w:spacing w:line="276" w:lineRule="auto"/>
        <w:ind w:left="567" w:hanging="567"/>
        <w:rPr>
          <w:ins w:id="171" w:author="Ghassan Hamarneh" w:date="2016-04-01T15:28:00Z"/>
          <w:rFonts w:cs="Arial"/>
          <w:bCs/>
          <w:sz w:val="20"/>
          <w:szCs w:val="20"/>
          <w:u w:val="single"/>
          <w:lang w:val="en-CA"/>
        </w:rPr>
      </w:pPr>
      <w:ins w:id="172" w:author="Ghassan Hamarneh" w:date="2016-04-01T15:28:00Z">
        <w:r w:rsidRPr="00B67D24">
          <w:rPr>
            <w:rFonts w:cs="Arial"/>
            <w:bCs/>
            <w:sz w:val="20"/>
            <w:szCs w:val="20"/>
            <w:u w:val="single"/>
            <w:lang w:val="en-CA"/>
          </w:rPr>
          <w:t>Michael Goetz</w:t>
        </w:r>
        <w:r w:rsidR="009C6CF0">
          <w:rPr>
            <w:rFonts w:cs="Arial"/>
            <w:bCs/>
            <w:sz w:val="20"/>
            <w:szCs w:val="20"/>
            <w:u w:val="single"/>
            <w:lang w:val="en-CA"/>
          </w:rPr>
          <w:t xml:space="preserve">, </w:t>
        </w:r>
        <w:r w:rsidRPr="00B67D24">
          <w:rPr>
            <w:rFonts w:cs="Arial"/>
            <w:bCs/>
            <w:sz w:val="20"/>
            <w:szCs w:val="20"/>
            <w:u w:val="single"/>
            <w:lang w:val="en-CA"/>
          </w:rPr>
          <w:t xml:space="preserve">Bram </w:t>
        </w:r>
        <w:proofErr w:type="spellStart"/>
        <w:r w:rsidRPr="00B67D24">
          <w:rPr>
            <w:rFonts w:cs="Arial"/>
            <w:bCs/>
            <w:sz w:val="20"/>
            <w:szCs w:val="20"/>
            <w:u w:val="single"/>
            <w:lang w:val="en-CA"/>
          </w:rPr>
          <w:t>Stieltjes</w:t>
        </w:r>
      </w:ins>
      <w:proofErr w:type="spellEnd"/>
      <w:ins w:id="173" w:author="Ghassan Hamarneh" w:date="2016-04-01T15:59:00Z">
        <w:r w:rsidR="009C6CF0">
          <w:rPr>
            <w:rFonts w:cs="Arial"/>
            <w:bCs/>
            <w:sz w:val="20"/>
            <w:szCs w:val="20"/>
            <w:u w:val="single"/>
            <w:lang w:val="en-CA"/>
          </w:rPr>
          <w:t xml:space="preserve">, </w:t>
        </w:r>
      </w:ins>
      <w:ins w:id="174" w:author="Ghassan Hamarneh" w:date="2016-04-01T15:28:00Z">
        <w:r w:rsidR="009C6CF0">
          <w:rPr>
            <w:rFonts w:cs="Arial"/>
            <w:bCs/>
            <w:sz w:val="20"/>
            <w:szCs w:val="20"/>
            <w:u w:val="single"/>
            <w:lang w:val="en-CA"/>
          </w:rPr>
          <w:t xml:space="preserve">Christian Weber, </w:t>
        </w:r>
        <w:r w:rsidRPr="00B67D24">
          <w:rPr>
            <w:rFonts w:cs="Arial"/>
            <w:bCs/>
            <w:sz w:val="20"/>
            <w:szCs w:val="20"/>
            <w:u w:val="single"/>
            <w:lang w:val="en-CA"/>
          </w:rPr>
          <w:t>K</w:t>
        </w:r>
        <w:r w:rsidR="009C6CF0">
          <w:rPr>
            <w:rFonts w:cs="Arial"/>
            <w:bCs/>
            <w:sz w:val="20"/>
            <w:szCs w:val="20"/>
            <w:u w:val="single"/>
            <w:lang w:val="en-CA"/>
          </w:rPr>
          <w:t>laus Maier-Hein</w:t>
        </w:r>
      </w:ins>
    </w:p>
    <w:p w14:paraId="215B3940" w14:textId="6993CC2F" w:rsidR="00B67D24" w:rsidRDefault="00B67D24" w:rsidP="001458F1">
      <w:pPr>
        <w:spacing w:line="276" w:lineRule="auto"/>
        <w:ind w:left="567" w:hanging="567"/>
        <w:rPr>
          <w:ins w:id="175" w:author="Ghassan Hamarneh" w:date="2016-04-01T15:28:00Z"/>
          <w:rFonts w:cs="Arial"/>
          <w:bCs/>
          <w:sz w:val="20"/>
          <w:szCs w:val="20"/>
          <w:u w:val="single"/>
          <w:lang w:val="en-CA"/>
        </w:rPr>
      </w:pPr>
      <w:ins w:id="176" w:author="Ghassan Hamarneh" w:date="2016-04-01T15:28:00Z"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begin"/>
        </w:r>
        <w:r>
          <w:rPr>
            <w:rFonts w:cs="Arial"/>
            <w:bCs/>
            <w:sz w:val="20"/>
            <w:szCs w:val="20"/>
            <w:u w:val="single"/>
            <w:lang w:val="en-CA"/>
          </w:rPr>
          <w:instrText xml:space="preserve"> HYPERLINK "</w:instrText>
        </w:r>
        <w:r w:rsidRPr="00B67D24">
          <w:rPr>
            <w:rFonts w:cs="Arial"/>
            <w:bCs/>
            <w:sz w:val="20"/>
            <w:szCs w:val="20"/>
            <w:u w:val="single"/>
            <w:lang w:val="en-CA"/>
          </w:rPr>
          <w:instrText>http://www.cims.nyu.edu/~munoz/multitask/Paper_9_nips2014-Workshop-Final.pdf</w:instrText>
        </w:r>
        <w:r>
          <w:rPr>
            <w:rFonts w:cs="Arial"/>
            <w:bCs/>
            <w:sz w:val="20"/>
            <w:szCs w:val="20"/>
            <w:u w:val="single"/>
            <w:lang w:val="en-CA"/>
          </w:rPr>
          <w:instrText xml:space="preserve">" </w:instrText>
        </w:r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separate"/>
        </w:r>
        <w:r w:rsidRPr="00736818">
          <w:rPr>
            <w:rStyle w:val="Hyperlink"/>
            <w:rFonts w:cs="Arial"/>
            <w:bCs/>
            <w:sz w:val="20"/>
            <w:szCs w:val="20"/>
            <w:lang w:val="en-CA"/>
          </w:rPr>
          <w:t>http://www.cims.nyu.edu/~munoz/multitask/Paper_9_nips2014-Workshop-Final.pdf</w:t>
        </w:r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</w:ins>
    </w:p>
    <w:p w14:paraId="62ACCC27" w14:textId="77777777" w:rsidR="00B67D24" w:rsidRDefault="00B67D24" w:rsidP="001458F1">
      <w:pPr>
        <w:spacing w:line="276" w:lineRule="auto"/>
        <w:ind w:left="567" w:hanging="567"/>
        <w:rPr>
          <w:ins w:id="177" w:author="Ghassan Hamarneh" w:date="2016-06-04T17:03:00Z"/>
          <w:rFonts w:cs="Arial"/>
          <w:bCs/>
          <w:sz w:val="20"/>
          <w:szCs w:val="20"/>
          <w:u w:val="single"/>
          <w:lang w:val="en-CA"/>
        </w:rPr>
      </w:pPr>
    </w:p>
    <w:p w14:paraId="449FA2F8" w14:textId="77777777" w:rsidR="00AE59A5" w:rsidRPr="00AE59A5" w:rsidRDefault="00AE59A5" w:rsidP="00AE59A5">
      <w:pPr>
        <w:spacing w:line="276" w:lineRule="auto"/>
        <w:ind w:left="567" w:hanging="567"/>
        <w:rPr>
          <w:ins w:id="178" w:author="Ghassan Hamarneh" w:date="2016-07-23T13:07:00Z"/>
          <w:rFonts w:cs="Arial"/>
          <w:bCs/>
          <w:sz w:val="20"/>
          <w:szCs w:val="20"/>
          <w:u w:val="single"/>
        </w:rPr>
      </w:pPr>
      <w:ins w:id="179" w:author="Ghassan Hamarneh" w:date="2016-07-23T13:07:00Z">
        <w:r w:rsidRPr="00AE59A5">
          <w:rPr>
            <w:rFonts w:cs="Arial"/>
            <w:bCs/>
            <w:sz w:val="20"/>
            <w:szCs w:val="20"/>
            <w:u w:val="single"/>
          </w:rPr>
          <w:t>Round Randomized Learning Vector Quantization for Brain Tumor Imaging</w:t>
        </w:r>
      </w:ins>
    </w:p>
    <w:p w14:paraId="3B3BDB76" w14:textId="77777777" w:rsidR="00AE59A5" w:rsidRPr="00AE59A5" w:rsidRDefault="00AE59A5" w:rsidP="00AE59A5">
      <w:pPr>
        <w:spacing w:line="276" w:lineRule="auto"/>
        <w:ind w:left="567" w:hanging="567"/>
        <w:rPr>
          <w:ins w:id="180" w:author="Ghassan Hamarneh" w:date="2016-07-23T13:07:00Z"/>
          <w:rFonts w:cs="Arial"/>
          <w:bCs/>
          <w:sz w:val="20"/>
          <w:szCs w:val="20"/>
          <w:u w:val="single"/>
        </w:rPr>
      </w:pPr>
      <w:ins w:id="181" w:author="Ghassan Hamarneh" w:date="2016-07-23T13:07:00Z">
        <w:r w:rsidRPr="00AE59A5">
          <w:rPr>
            <w:rFonts w:cs="Arial"/>
            <w:bCs/>
            <w:sz w:val="20"/>
            <w:szCs w:val="20"/>
            <w:u w:val="single"/>
          </w:rPr>
          <w:fldChar w:fldCharType="begin"/>
        </w:r>
        <w:r w:rsidRPr="00AE59A5">
          <w:rPr>
            <w:rFonts w:cs="Arial"/>
            <w:bCs/>
            <w:sz w:val="20"/>
            <w:szCs w:val="20"/>
            <w:u w:val="single"/>
          </w:rPr>
          <w:instrText>HYPERLINK "http://www.hindawi.com/journals/cmmm/2016/8603609/ref/"</w:instrText>
        </w:r>
        <w:r w:rsidRPr="00AE59A5">
          <w:rPr>
            <w:rFonts w:cs="Arial"/>
            <w:bCs/>
            <w:sz w:val="20"/>
            <w:szCs w:val="20"/>
            <w:u w:val="single"/>
          </w:rPr>
          <w:fldChar w:fldCharType="separate"/>
        </w:r>
        <w:r w:rsidRPr="00AE59A5">
          <w:rPr>
            <w:rStyle w:val="Hyperlink"/>
            <w:rFonts w:cs="Arial"/>
            <w:bCs/>
            <w:sz w:val="20"/>
            <w:szCs w:val="20"/>
          </w:rPr>
          <w:t>http://www.hindawi.com/journals/cmmm/2016/8603609/ref/</w:t>
        </w:r>
        <w:r w:rsidRPr="00AE59A5"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</w:ins>
    </w:p>
    <w:p w14:paraId="7AD05892" w14:textId="77777777" w:rsidR="00C83B77" w:rsidRDefault="00C83B77" w:rsidP="001458F1">
      <w:pPr>
        <w:spacing w:line="276" w:lineRule="auto"/>
        <w:ind w:left="567" w:hanging="567"/>
        <w:rPr>
          <w:ins w:id="182" w:author="Ghassan Hamarneh" w:date="2016-06-04T17:02:00Z"/>
          <w:rFonts w:cs="Arial"/>
          <w:bCs/>
          <w:sz w:val="20"/>
          <w:szCs w:val="20"/>
          <w:u w:val="single"/>
          <w:lang w:val="en-CA"/>
        </w:rPr>
      </w:pPr>
    </w:p>
    <w:p w14:paraId="1125BBE6" w14:textId="7088837F" w:rsidR="00C83B77" w:rsidRPr="00C83B77" w:rsidRDefault="00C83B77" w:rsidP="00C83B77">
      <w:pPr>
        <w:spacing w:line="276" w:lineRule="auto"/>
        <w:ind w:left="567" w:hanging="567"/>
        <w:rPr>
          <w:ins w:id="183" w:author="Ghassan Hamarneh" w:date="2016-06-04T17:02:00Z"/>
          <w:rFonts w:cs="Arial"/>
          <w:bCs/>
          <w:sz w:val="20"/>
          <w:szCs w:val="20"/>
          <w:u w:val="single"/>
          <w:lang w:val="en-CA"/>
        </w:rPr>
      </w:pPr>
      <w:ins w:id="184" w:author="Ghassan Hamarneh" w:date="2016-06-04T17:02:00Z"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>Master's Thesis</w:t>
        </w:r>
      </w:ins>
    </w:p>
    <w:p w14:paraId="6FA61322" w14:textId="77777777" w:rsidR="00C83B77" w:rsidRPr="00C83B77" w:rsidRDefault="00C83B77" w:rsidP="00C83B77">
      <w:pPr>
        <w:spacing w:line="276" w:lineRule="auto"/>
        <w:ind w:left="567" w:hanging="567"/>
        <w:rPr>
          <w:ins w:id="185" w:author="Ghassan Hamarneh" w:date="2016-06-04T17:02:00Z"/>
          <w:rFonts w:cs="Arial"/>
          <w:bCs/>
          <w:sz w:val="20"/>
          <w:szCs w:val="20"/>
          <w:u w:val="single"/>
          <w:lang w:val="en-CA"/>
        </w:rPr>
      </w:pPr>
      <w:ins w:id="186" w:author="Ghassan Hamarneh" w:date="2016-06-04T17:02:00Z"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>Author</w:t>
        </w:r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ab/>
          <w:t>Paul, Justin Stuart</w:t>
        </w:r>
      </w:ins>
    </w:p>
    <w:p w14:paraId="6DF2EAD7" w14:textId="12023C4F" w:rsidR="00C83B77" w:rsidRPr="00C83B77" w:rsidRDefault="00C83B77" w:rsidP="00C83B77">
      <w:pPr>
        <w:spacing w:line="276" w:lineRule="auto"/>
        <w:ind w:left="567" w:hanging="567"/>
        <w:rPr>
          <w:ins w:id="187" w:author="Ghassan Hamarneh" w:date="2016-06-04T17:02:00Z"/>
          <w:rFonts w:cs="Arial"/>
          <w:bCs/>
          <w:sz w:val="20"/>
          <w:szCs w:val="20"/>
          <w:u w:val="single"/>
          <w:lang w:val="en-CA"/>
        </w:rPr>
      </w:pPr>
      <w:ins w:id="188" w:author="Ghassan Hamarneh" w:date="2016-06-04T17:03:00Z">
        <w:r>
          <w:rPr>
            <w:rFonts w:cs="Arial"/>
            <w:bCs/>
            <w:sz w:val="20"/>
            <w:szCs w:val="20"/>
            <w:u w:val="single"/>
            <w:lang w:val="en-CA"/>
          </w:rPr>
          <w:t>D</w:t>
        </w:r>
      </w:ins>
      <w:ins w:id="189" w:author="Ghassan Hamarneh" w:date="2016-06-04T17:02:00Z"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>eep Learning for Brain Tumor Classification</w:t>
        </w:r>
      </w:ins>
    </w:p>
    <w:p w14:paraId="0E428324" w14:textId="25E2C9E2" w:rsidR="00C83B77" w:rsidRDefault="00C83B77" w:rsidP="00C83B77">
      <w:pPr>
        <w:spacing w:line="276" w:lineRule="auto"/>
        <w:ind w:left="567" w:hanging="567"/>
        <w:rPr>
          <w:ins w:id="190" w:author="Ghassan Hamarneh" w:date="2016-06-04T17:02:00Z"/>
          <w:rFonts w:cs="Arial"/>
          <w:bCs/>
          <w:sz w:val="20"/>
          <w:szCs w:val="20"/>
          <w:u w:val="single"/>
          <w:lang w:val="en-CA"/>
        </w:rPr>
      </w:pPr>
      <w:ins w:id="191" w:author="Ghassan Hamarneh" w:date="2016-06-04T17:02:00Z"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>Degree</w:t>
        </w:r>
        <w:r w:rsidRPr="00C83B77">
          <w:rPr>
            <w:rFonts w:cs="Arial"/>
            <w:bCs/>
            <w:sz w:val="20"/>
            <w:szCs w:val="20"/>
            <w:u w:val="single"/>
            <w:lang w:val="en-CA"/>
          </w:rPr>
          <w:tab/>
          <w:t>Master of Science</w:t>
        </w:r>
      </w:ins>
    </w:p>
    <w:p w14:paraId="28ADB2C7" w14:textId="722B3712" w:rsidR="00C83B77" w:rsidRDefault="002F213A" w:rsidP="001458F1">
      <w:pPr>
        <w:spacing w:line="276" w:lineRule="auto"/>
        <w:ind w:left="567" w:hanging="567"/>
        <w:rPr>
          <w:ins w:id="192" w:author="Ghassan Hamarneh" w:date="2017-04-26T15:27:00Z"/>
          <w:rFonts w:cs="Arial"/>
          <w:bCs/>
          <w:sz w:val="20"/>
          <w:szCs w:val="20"/>
          <w:u w:val="single"/>
          <w:lang w:val="en-CA"/>
        </w:rPr>
      </w:pPr>
      <w:ins w:id="193" w:author="Ghassan Hamarneh" w:date="2017-04-26T15:27:00Z"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begin"/>
        </w:r>
        <w:r>
          <w:rPr>
            <w:rFonts w:cs="Arial"/>
            <w:bCs/>
            <w:sz w:val="20"/>
            <w:szCs w:val="20"/>
            <w:u w:val="single"/>
            <w:lang w:val="en-CA"/>
          </w:rPr>
          <w:instrText xml:space="preserve"> HYPERLINK "</w:instrText>
        </w:r>
      </w:ins>
      <w:ins w:id="194" w:author="Ghassan Hamarneh" w:date="2016-06-04T17:02:00Z">
        <w:r w:rsidRPr="00C83B77">
          <w:rPr>
            <w:rFonts w:cs="Arial"/>
            <w:bCs/>
            <w:sz w:val="20"/>
            <w:szCs w:val="20"/>
            <w:u w:val="single"/>
            <w:lang w:val="en-CA"/>
          </w:rPr>
          <w:instrText>http://etd.library.vanderbilt.edu/available/etd-04112016-224926/</w:instrText>
        </w:r>
      </w:ins>
      <w:ins w:id="195" w:author="Ghassan Hamarneh" w:date="2017-04-26T15:27:00Z">
        <w:r>
          <w:rPr>
            <w:rFonts w:cs="Arial"/>
            <w:bCs/>
            <w:sz w:val="20"/>
            <w:szCs w:val="20"/>
            <w:u w:val="single"/>
            <w:lang w:val="en-CA"/>
          </w:rPr>
          <w:instrText xml:space="preserve">" </w:instrText>
        </w:r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separate"/>
        </w:r>
      </w:ins>
      <w:ins w:id="196" w:author="Ghassan Hamarneh" w:date="2016-06-04T17:02:00Z">
        <w:r w:rsidRPr="000C4BBE">
          <w:rPr>
            <w:rStyle w:val="Hyperlink"/>
            <w:rFonts w:cs="Arial"/>
            <w:bCs/>
            <w:sz w:val="20"/>
            <w:szCs w:val="20"/>
            <w:lang w:val="en-CA"/>
          </w:rPr>
          <w:t>http://etd.library.vanderbilt.edu/available/etd-04112016-224926/</w:t>
        </w:r>
      </w:ins>
      <w:ins w:id="197" w:author="Ghassan Hamarneh" w:date="2017-04-26T15:27:00Z">
        <w:r>
          <w:rPr>
            <w:rFonts w:cs="Arial"/>
            <w:bCs/>
            <w:sz w:val="20"/>
            <w:szCs w:val="20"/>
            <w:u w:val="single"/>
            <w:lang w:val="en-CA"/>
          </w:rPr>
          <w:fldChar w:fldCharType="end"/>
        </w:r>
      </w:ins>
    </w:p>
    <w:p w14:paraId="7EA1963A" w14:textId="77777777" w:rsidR="002F213A" w:rsidRDefault="002F213A" w:rsidP="001458F1">
      <w:pPr>
        <w:spacing w:line="276" w:lineRule="auto"/>
        <w:ind w:left="567" w:hanging="567"/>
        <w:rPr>
          <w:ins w:id="198" w:author="Ghassan Hamarneh" w:date="2017-04-26T15:27:00Z"/>
          <w:rFonts w:cs="Arial"/>
          <w:bCs/>
          <w:sz w:val="20"/>
          <w:szCs w:val="20"/>
          <w:u w:val="single"/>
          <w:lang w:val="en-CA"/>
        </w:rPr>
      </w:pPr>
    </w:p>
    <w:p w14:paraId="7EECA93E" w14:textId="77777777" w:rsidR="002F213A" w:rsidRDefault="002F213A" w:rsidP="001458F1">
      <w:pPr>
        <w:spacing w:line="276" w:lineRule="auto"/>
        <w:ind w:left="567" w:hanging="567"/>
        <w:rPr>
          <w:ins w:id="199" w:author="Ghassan Hamarneh" w:date="2017-04-26T15:27:00Z"/>
          <w:rFonts w:cs="Arial"/>
          <w:bCs/>
          <w:sz w:val="20"/>
          <w:szCs w:val="20"/>
          <w:u w:val="single"/>
          <w:lang w:val="en-CA"/>
        </w:rPr>
      </w:pPr>
    </w:p>
    <w:p w14:paraId="5825AB87" w14:textId="679E62B0" w:rsidR="002F213A" w:rsidRDefault="002F213A" w:rsidP="001458F1">
      <w:pPr>
        <w:spacing w:line="276" w:lineRule="auto"/>
        <w:ind w:left="567" w:hanging="567"/>
        <w:rPr>
          <w:ins w:id="200" w:author="Ghassan Hamarneh" w:date="2017-04-26T15:27:00Z"/>
          <w:rFonts w:cs="Arial"/>
          <w:bCs/>
          <w:sz w:val="20"/>
          <w:szCs w:val="20"/>
          <w:u w:val="single"/>
          <w:lang w:val="en-CA"/>
        </w:rPr>
      </w:pPr>
      <w:ins w:id="201" w:author="Ghassan Hamarneh" w:date="2017-04-26T15:27:00Z">
        <w:r>
          <w:rPr>
            <w:rFonts w:cs="Arial"/>
            <w:bCs/>
            <w:sz w:val="20"/>
            <w:szCs w:val="20"/>
            <w:u w:val="single"/>
            <w:lang w:val="en-CA"/>
          </w:rPr>
          <w:t>ATLAS</w:t>
        </w:r>
        <w:r w:rsidR="009A5958">
          <w:rPr>
            <w:rFonts w:cs="Arial"/>
            <w:bCs/>
            <w:sz w:val="20"/>
            <w:szCs w:val="20"/>
            <w:u w:val="single"/>
            <w:lang w:val="en-CA"/>
          </w:rPr>
          <w:t>:</w:t>
        </w:r>
      </w:ins>
    </w:p>
    <w:p w14:paraId="541BD613" w14:textId="77777777" w:rsidR="002F213A" w:rsidRDefault="002F213A" w:rsidP="002F213A">
      <w:pPr>
        <w:rPr>
          <w:ins w:id="202" w:author="Ghassan Hamarneh" w:date="2017-04-26T15:27:00Z"/>
          <w:rFonts w:ascii="Helvetica Neue" w:hAnsi="Helvetica Neue"/>
        </w:rPr>
      </w:pPr>
      <w:ins w:id="203" w:author="Ghassan Hamarneh" w:date="2017-04-26T15:27:00Z">
        <w:r>
          <w:rPr>
            <w:rFonts w:ascii="Helvetica Neue" w:hAnsi="Helvetica Neue"/>
          </w:rPr>
          <w:t>PLOS ONE: A Probabilistic Atlas of Diffuse WHO Grade II Glioma Locations in the Brain</w:t>
        </w:r>
      </w:ins>
    </w:p>
    <w:p w14:paraId="4AF08486" w14:textId="77777777" w:rsidR="002F213A" w:rsidRDefault="002F213A" w:rsidP="002F213A">
      <w:pPr>
        <w:rPr>
          <w:ins w:id="204" w:author="Ghassan Hamarneh" w:date="2017-04-26T15:27:00Z"/>
          <w:rFonts w:ascii="Times New Roman" w:hAnsi="Times New Roman"/>
        </w:rPr>
      </w:pPr>
      <w:ins w:id="205" w:author="Ghassan Hamarneh" w:date="2017-04-26T15:27:00Z">
        <w:r>
          <w:fldChar w:fldCharType="begin"/>
        </w:r>
        <w:r>
          <w:instrText xml:space="preserve"> HYPERLINK "http://journals.plos.org/plosone/article?id=10.1371/journal.pone.0144200" </w:instrText>
        </w:r>
        <w:r>
          <w:fldChar w:fldCharType="separate"/>
        </w:r>
        <w:r>
          <w:rPr>
            <w:rStyle w:val="Hyperlink"/>
          </w:rPr>
          <w:t>http://journals.plos.org/plosone/article?id=10.1371/journal.pone.0144200</w:t>
        </w:r>
        <w:r>
          <w:fldChar w:fldCharType="end"/>
        </w:r>
      </w:ins>
    </w:p>
    <w:p w14:paraId="0818D88F" w14:textId="77777777" w:rsidR="002F213A" w:rsidRDefault="002F213A" w:rsidP="002F213A">
      <w:pPr>
        <w:rPr>
          <w:ins w:id="206" w:author="Ghassan Hamarneh" w:date="2017-04-26T15:27:00Z"/>
        </w:rPr>
      </w:pPr>
    </w:p>
    <w:p w14:paraId="7FFD50AD" w14:textId="77777777" w:rsidR="002F213A" w:rsidRPr="002F213A" w:rsidRDefault="002F213A" w:rsidP="001458F1">
      <w:pPr>
        <w:spacing w:line="276" w:lineRule="auto"/>
        <w:ind w:left="567" w:hanging="567"/>
        <w:rPr>
          <w:rFonts w:cs="Arial"/>
          <w:bCs/>
          <w:sz w:val="20"/>
          <w:szCs w:val="20"/>
          <w:u w:val="single"/>
          <w:rPrChange w:id="207" w:author="Ghassan Hamarneh" w:date="2017-04-26T15:27:00Z">
            <w:rPr>
              <w:rFonts w:cs="Arial"/>
              <w:bCs/>
              <w:sz w:val="20"/>
              <w:szCs w:val="20"/>
              <w:u w:val="single"/>
              <w:lang w:val="en-CA"/>
            </w:rPr>
          </w:rPrChange>
        </w:rPr>
      </w:pPr>
    </w:p>
    <w:p w14:paraId="1141D327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O. Ben Ahmed, M. </w:t>
      </w:r>
      <w:proofErr w:type="spellStart"/>
      <w:r w:rsidRPr="00C33F7A">
        <w:rPr>
          <w:rFonts w:cstheme="majorBidi"/>
          <w:sz w:val="20"/>
          <w:szCs w:val="20"/>
        </w:rPr>
        <w:t>Mizotin</w:t>
      </w:r>
      <w:proofErr w:type="spellEnd"/>
      <w:r w:rsidRPr="00C33F7A">
        <w:rPr>
          <w:rFonts w:cstheme="majorBidi"/>
          <w:sz w:val="20"/>
          <w:szCs w:val="20"/>
        </w:rPr>
        <w:t xml:space="preserve">, J. </w:t>
      </w:r>
      <w:proofErr w:type="spellStart"/>
      <w:r w:rsidRPr="00C33F7A">
        <w:rPr>
          <w:rFonts w:cstheme="majorBidi"/>
          <w:sz w:val="20"/>
          <w:szCs w:val="20"/>
        </w:rPr>
        <w:t>Benois-Pineau</w:t>
      </w:r>
      <w:proofErr w:type="spellEnd"/>
      <w:r w:rsidRPr="00C33F7A">
        <w:rPr>
          <w:rFonts w:cstheme="majorBidi"/>
          <w:sz w:val="20"/>
          <w:szCs w:val="20"/>
        </w:rPr>
        <w:t xml:space="preserve">, M. Allard, G. </w:t>
      </w:r>
      <w:proofErr w:type="spellStart"/>
      <w:r w:rsidRPr="00C33F7A">
        <w:rPr>
          <w:rFonts w:cstheme="majorBidi"/>
          <w:sz w:val="20"/>
          <w:szCs w:val="20"/>
        </w:rPr>
        <w:t>Catheline</w:t>
      </w:r>
      <w:proofErr w:type="spellEnd"/>
      <w:r w:rsidRPr="00C33F7A">
        <w:rPr>
          <w:rFonts w:cstheme="majorBidi"/>
          <w:sz w:val="20"/>
          <w:szCs w:val="20"/>
        </w:rPr>
        <w:t xml:space="preserve">, and C. Ben Amar, “Alzheimer’s disease diagnosis on structural MR images using circular harmonic functions descriptors on hippocampus and posterior cingulate cortex.,” </w:t>
      </w:r>
      <w:proofErr w:type="spellStart"/>
      <w:r w:rsidRPr="00C33F7A">
        <w:rPr>
          <w:rFonts w:cstheme="majorBidi"/>
          <w:iCs/>
          <w:sz w:val="20"/>
          <w:szCs w:val="20"/>
        </w:rPr>
        <w:t>Comput</w:t>
      </w:r>
      <w:proofErr w:type="spellEnd"/>
      <w:r w:rsidRPr="00C33F7A">
        <w:rPr>
          <w:rFonts w:cstheme="majorBidi"/>
          <w:iCs/>
          <w:sz w:val="20"/>
          <w:szCs w:val="20"/>
        </w:rPr>
        <w:t>. Med. Imaging Graph.</w:t>
      </w:r>
      <w:r w:rsidRPr="00C33F7A">
        <w:rPr>
          <w:rFonts w:cstheme="majorBidi"/>
          <w:sz w:val="20"/>
          <w:szCs w:val="20"/>
        </w:rPr>
        <w:t>, vol. 44, pp. 13–25, 2015.</w:t>
      </w:r>
    </w:p>
    <w:p w14:paraId="254E3CD6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J. Cheng, W. Huang, S. Cao, R. Yang, W. Yang, Z. Yun, Z. Wang, and Q. Feng, “Enhanced performance of brain tumor classification via tumor region augmentation and partition,” </w:t>
      </w:r>
      <w:proofErr w:type="spellStart"/>
      <w:r w:rsidRPr="00C33F7A">
        <w:rPr>
          <w:rFonts w:cstheme="majorBidi"/>
          <w:iCs/>
          <w:sz w:val="20"/>
          <w:szCs w:val="20"/>
        </w:rPr>
        <w:t>PLoS</w:t>
      </w:r>
      <w:proofErr w:type="spellEnd"/>
      <w:r w:rsidRPr="00C33F7A">
        <w:rPr>
          <w:rFonts w:cstheme="majorBidi"/>
          <w:iCs/>
          <w:sz w:val="20"/>
          <w:szCs w:val="20"/>
        </w:rPr>
        <w:t xml:space="preserve"> One</w:t>
      </w:r>
      <w:r w:rsidRPr="00C33F7A">
        <w:rPr>
          <w:rFonts w:cstheme="majorBidi"/>
          <w:sz w:val="20"/>
          <w:szCs w:val="20"/>
        </w:rPr>
        <w:t>, vol. 10, no. 10, pp. 1–13, 2015.</w:t>
      </w:r>
    </w:p>
    <w:p w14:paraId="4580A406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>E. S. A. El-</w:t>
      </w:r>
      <w:proofErr w:type="spellStart"/>
      <w:r w:rsidRPr="00C33F7A">
        <w:rPr>
          <w:rFonts w:cstheme="majorBidi"/>
          <w:sz w:val="20"/>
          <w:szCs w:val="20"/>
        </w:rPr>
        <w:t>Dahshan</w:t>
      </w:r>
      <w:proofErr w:type="spellEnd"/>
      <w:r w:rsidRPr="00C33F7A">
        <w:rPr>
          <w:rFonts w:cstheme="majorBidi"/>
          <w:sz w:val="20"/>
          <w:szCs w:val="20"/>
        </w:rPr>
        <w:t xml:space="preserve">, H. M. Mohsen, K. </w:t>
      </w:r>
      <w:proofErr w:type="spellStart"/>
      <w:r w:rsidRPr="00C33F7A">
        <w:rPr>
          <w:rFonts w:cstheme="majorBidi"/>
          <w:sz w:val="20"/>
          <w:szCs w:val="20"/>
        </w:rPr>
        <w:t>Revett</w:t>
      </w:r>
      <w:proofErr w:type="spellEnd"/>
      <w:r w:rsidRPr="00C33F7A">
        <w:rPr>
          <w:rFonts w:cstheme="majorBidi"/>
          <w:sz w:val="20"/>
          <w:szCs w:val="20"/>
        </w:rPr>
        <w:t xml:space="preserve">, and A. B. M. Salem, “Computer-aided diagnosis of human brain tumor through MRI: A survey and a new algorithm,” </w:t>
      </w:r>
      <w:r w:rsidRPr="00C33F7A">
        <w:rPr>
          <w:rFonts w:cstheme="majorBidi"/>
          <w:iCs/>
          <w:sz w:val="20"/>
          <w:szCs w:val="20"/>
        </w:rPr>
        <w:t>Expert Syst. Appl.</w:t>
      </w:r>
      <w:r w:rsidRPr="00C33F7A">
        <w:rPr>
          <w:rFonts w:cstheme="majorBidi"/>
          <w:sz w:val="20"/>
          <w:szCs w:val="20"/>
        </w:rPr>
        <w:t>, vol. 41, no. 11, pp. 5526–5545, 2014.</w:t>
      </w:r>
    </w:p>
    <w:p w14:paraId="7321628D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E. I. </w:t>
      </w:r>
      <w:proofErr w:type="spellStart"/>
      <w:r w:rsidRPr="00C33F7A">
        <w:rPr>
          <w:rFonts w:cstheme="majorBidi"/>
          <w:sz w:val="20"/>
          <w:szCs w:val="20"/>
        </w:rPr>
        <w:t>Zacharaki</w:t>
      </w:r>
      <w:proofErr w:type="spellEnd"/>
      <w:r w:rsidRPr="00C33F7A">
        <w:rPr>
          <w:rFonts w:cstheme="majorBidi"/>
          <w:sz w:val="20"/>
          <w:szCs w:val="20"/>
        </w:rPr>
        <w:t xml:space="preserve">, V. G. Kanas, and C. </w:t>
      </w:r>
      <w:proofErr w:type="spellStart"/>
      <w:r w:rsidRPr="00C33F7A">
        <w:rPr>
          <w:rFonts w:cstheme="majorBidi"/>
          <w:sz w:val="20"/>
          <w:szCs w:val="20"/>
        </w:rPr>
        <w:t>Davatzikos</w:t>
      </w:r>
      <w:proofErr w:type="spellEnd"/>
      <w:r w:rsidRPr="00C33F7A">
        <w:rPr>
          <w:rFonts w:cstheme="majorBidi"/>
          <w:sz w:val="20"/>
          <w:szCs w:val="20"/>
        </w:rPr>
        <w:t xml:space="preserve">, “Investigating machine learning techniques for MRI-based classification of brain neoplasms,” </w:t>
      </w:r>
      <w:r w:rsidRPr="00C33F7A">
        <w:rPr>
          <w:rFonts w:cstheme="majorBidi"/>
          <w:iCs/>
          <w:sz w:val="20"/>
          <w:szCs w:val="20"/>
        </w:rPr>
        <w:t xml:space="preserve">Int. J. </w:t>
      </w:r>
      <w:proofErr w:type="spellStart"/>
      <w:r w:rsidRPr="00C33F7A">
        <w:rPr>
          <w:rFonts w:cstheme="majorBidi"/>
          <w:iCs/>
          <w:sz w:val="20"/>
          <w:szCs w:val="20"/>
        </w:rPr>
        <w:t>Comput</w:t>
      </w:r>
      <w:proofErr w:type="spellEnd"/>
      <w:r w:rsidRPr="00C33F7A">
        <w:rPr>
          <w:rFonts w:cstheme="majorBidi"/>
          <w:iCs/>
          <w:sz w:val="20"/>
          <w:szCs w:val="20"/>
        </w:rPr>
        <w:t xml:space="preserve">. Assist. </w:t>
      </w:r>
      <w:proofErr w:type="spellStart"/>
      <w:r w:rsidRPr="00C33F7A">
        <w:rPr>
          <w:rFonts w:cstheme="majorBidi"/>
          <w:iCs/>
          <w:sz w:val="20"/>
          <w:szCs w:val="20"/>
        </w:rPr>
        <w:t>Radiol</w:t>
      </w:r>
      <w:proofErr w:type="spellEnd"/>
      <w:r w:rsidRPr="00C33F7A">
        <w:rPr>
          <w:rFonts w:cstheme="majorBidi"/>
          <w:iCs/>
          <w:sz w:val="20"/>
          <w:szCs w:val="20"/>
        </w:rPr>
        <w:t>. Surg.</w:t>
      </w:r>
      <w:r w:rsidRPr="00C33F7A">
        <w:rPr>
          <w:rFonts w:cstheme="majorBidi"/>
          <w:sz w:val="20"/>
          <w:szCs w:val="20"/>
        </w:rPr>
        <w:t>, vol. 6, pp. 821–828, 2011.</w:t>
      </w:r>
    </w:p>
    <w:p w14:paraId="62CEBC66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V. </w:t>
      </w:r>
      <w:proofErr w:type="spellStart"/>
      <w:r w:rsidRPr="00C33F7A">
        <w:rPr>
          <w:rFonts w:cstheme="majorBidi"/>
          <w:sz w:val="20"/>
          <w:szCs w:val="20"/>
        </w:rPr>
        <w:t>Anitha</w:t>
      </w:r>
      <w:proofErr w:type="spellEnd"/>
      <w:r w:rsidRPr="00C33F7A">
        <w:rPr>
          <w:rFonts w:cstheme="majorBidi"/>
          <w:sz w:val="20"/>
          <w:szCs w:val="20"/>
        </w:rPr>
        <w:t xml:space="preserve"> and S. </w:t>
      </w:r>
      <w:proofErr w:type="spellStart"/>
      <w:r w:rsidRPr="00C33F7A">
        <w:rPr>
          <w:rFonts w:cstheme="majorBidi"/>
          <w:sz w:val="20"/>
          <w:szCs w:val="20"/>
        </w:rPr>
        <w:t>Murugavalli</w:t>
      </w:r>
      <w:proofErr w:type="spellEnd"/>
      <w:r w:rsidRPr="00C33F7A">
        <w:rPr>
          <w:rFonts w:cstheme="majorBidi"/>
          <w:sz w:val="20"/>
          <w:szCs w:val="20"/>
        </w:rPr>
        <w:t xml:space="preserve">, “Brain </w:t>
      </w:r>
      <w:proofErr w:type="spellStart"/>
      <w:r w:rsidRPr="00C33F7A">
        <w:rPr>
          <w:rFonts w:cstheme="majorBidi"/>
          <w:sz w:val="20"/>
          <w:szCs w:val="20"/>
        </w:rPr>
        <w:t>tumour</w:t>
      </w:r>
      <w:proofErr w:type="spellEnd"/>
      <w:r w:rsidRPr="00C33F7A">
        <w:rPr>
          <w:rFonts w:cstheme="majorBidi"/>
          <w:sz w:val="20"/>
          <w:szCs w:val="20"/>
        </w:rPr>
        <w:t xml:space="preserve"> classification using two-tier classifier with adaptive segmentation technique,” </w:t>
      </w:r>
      <w:r w:rsidRPr="00C33F7A">
        <w:rPr>
          <w:rFonts w:cstheme="majorBidi"/>
          <w:iCs/>
          <w:sz w:val="20"/>
          <w:szCs w:val="20"/>
        </w:rPr>
        <w:t xml:space="preserve">IET </w:t>
      </w:r>
      <w:proofErr w:type="spellStart"/>
      <w:r w:rsidRPr="00C33F7A">
        <w:rPr>
          <w:rFonts w:cstheme="majorBidi"/>
          <w:iCs/>
          <w:sz w:val="20"/>
          <w:szCs w:val="20"/>
        </w:rPr>
        <w:t>Comput</w:t>
      </w:r>
      <w:proofErr w:type="spellEnd"/>
      <w:r w:rsidRPr="00C33F7A">
        <w:rPr>
          <w:rFonts w:cstheme="majorBidi"/>
          <w:iCs/>
          <w:sz w:val="20"/>
          <w:szCs w:val="20"/>
        </w:rPr>
        <w:t>. Vis.</w:t>
      </w:r>
      <w:r w:rsidRPr="00C33F7A">
        <w:rPr>
          <w:rFonts w:cstheme="majorBidi"/>
          <w:sz w:val="20"/>
          <w:szCs w:val="20"/>
        </w:rPr>
        <w:t>, vol. 10, no. 1, pp. 9–17, 2016.</w:t>
      </w:r>
    </w:p>
    <w:p w14:paraId="301E7497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B. </w:t>
      </w:r>
      <w:proofErr w:type="spellStart"/>
      <w:r w:rsidRPr="00C33F7A">
        <w:rPr>
          <w:rFonts w:cstheme="majorBidi"/>
          <w:sz w:val="20"/>
          <w:szCs w:val="20"/>
        </w:rPr>
        <w:t>Magnin</w:t>
      </w:r>
      <w:proofErr w:type="spellEnd"/>
      <w:r w:rsidRPr="00C33F7A">
        <w:rPr>
          <w:rFonts w:cstheme="majorBidi"/>
          <w:sz w:val="20"/>
          <w:szCs w:val="20"/>
        </w:rPr>
        <w:t xml:space="preserve">, L. </w:t>
      </w:r>
      <w:proofErr w:type="spellStart"/>
      <w:r w:rsidRPr="00C33F7A">
        <w:rPr>
          <w:rFonts w:cstheme="majorBidi"/>
          <w:sz w:val="20"/>
          <w:szCs w:val="20"/>
        </w:rPr>
        <w:t>Mesrob</w:t>
      </w:r>
      <w:proofErr w:type="spellEnd"/>
      <w:r w:rsidRPr="00C33F7A">
        <w:rPr>
          <w:rFonts w:cstheme="majorBidi"/>
          <w:sz w:val="20"/>
          <w:szCs w:val="20"/>
        </w:rPr>
        <w:t xml:space="preserve">, S. </w:t>
      </w:r>
      <w:proofErr w:type="spellStart"/>
      <w:r w:rsidRPr="00C33F7A">
        <w:rPr>
          <w:rFonts w:cstheme="majorBidi"/>
          <w:sz w:val="20"/>
          <w:szCs w:val="20"/>
        </w:rPr>
        <w:t>Kinkingnéhun</w:t>
      </w:r>
      <w:proofErr w:type="spellEnd"/>
      <w:r w:rsidRPr="00C33F7A">
        <w:rPr>
          <w:rFonts w:cstheme="majorBidi"/>
          <w:sz w:val="20"/>
          <w:szCs w:val="20"/>
        </w:rPr>
        <w:t xml:space="preserve">, M. </w:t>
      </w:r>
      <w:proofErr w:type="spellStart"/>
      <w:r w:rsidRPr="00C33F7A">
        <w:rPr>
          <w:rFonts w:cstheme="majorBidi"/>
          <w:sz w:val="20"/>
          <w:szCs w:val="20"/>
        </w:rPr>
        <w:t>Pélégrini-Issac</w:t>
      </w:r>
      <w:proofErr w:type="spellEnd"/>
      <w:r w:rsidRPr="00C33F7A">
        <w:rPr>
          <w:rFonts w:cstheme="majorBidi"/>
          <w:sz w:val="20"/>
          <w:szCs w:val="20"/>
        </w:rPr>
        <w:t xml:space="preserve">, O. </w:t>
      </w:r>
      <w:proofErr w:type="spellStart"/>
      <w:r w:rsidRPr="00C33F7A">
        <w:rPr>
          <w:rFonts w:cstheme="majorBidi"/>
          <w:sz w:val="20"/>
          <w:szCs w:val="20"/>
        </w:rPr>
        <w:t>Colliot</w:t>
      </w:r>
      <w:proofErr w:type="spellEnd"/>
      <w:r w:rsidRPr="00C33F7A">
        <w:rPr>
          <w:rFonts w:cstheme="majorBidi"/>
          <w:sz w:val="20"/>
          <w:szCs w:val="20"/>
        </w:rPr>
        <w:t xml:space="preserve">, M. </w:t>
      </w:r>
      <w:proofErr w:type="spellStart"/>
      <w:r w:rsidRPr="00C33F7A">
        <w:rPr>
          <w:rFonts w:cstheme="majorBidi"/>
          <w:sz w:val="20"/>
          <w:szCs w:val="20"/>
        </w:rPr>
        <w:t>Sarazin</w:t>
      </w:r>
      <w:proofErr w:type="spellEnd"/>
      <w:r w:rsidRPr="00C33F7A">
        <w:rPr>
          <w:rFonts w:cstheme="majorBidi"/>
          <w:sz w:val="20"/>
          <w:szCs w:val="20"/>
        </w:rPr>
        <w:t xml:space="preserve">, B. Dubois, S. </w:t>
      </w:r>
      <w:proofErr w:type="spellStart"/>
      <w:r w:rsidRPr="00C33F7A">
        <w:rPr>
          <w:rFonts w:cstheme="majorBidi"/>
          <w:sz w:val="20"/>
          <w:szCs w:val="20"/>
        </w:rPr>
        <w:t>Lehéricy</w:t>
      </w:r>
      <w:proofErr w:type="spellEnd"/>
      <w:r w:rsidRPr="00C33F7A">
        <w:rPr>
          <w:rFonts w:cstheme="majorBidi"/>
          <w:sz w:val="20"/>
          <w:szCs w:val="20"/>
        </w:rPr>
        <w:t xml:space="preserve">, and H. </w:t>
      </w:r>
      <w:proofErr w:type="spellStart"/>
      <w:r w:rsidRPr="00C33F7A">
        <w:rPr>
          <w:rFonts w:cstheme="majorBidi"/>
          <w:sz w:val="20"/>
          <w:szCs w:val="20"/>
        </w:rPr>
        <w:t>Benali</w:t>
      </w:r>
      <w:proofErr w:type="spellEnd"/>
      <w:r w:rsidRPr="00C33F7A">
        <w:rPr>
          <w:rFonts w:cstheme="majorBidi"/>
          <w:sz w:val="20"/>
          <w:szCs w:val="20"/>
        </w:rPr>
        <w:t xml:space="preserve">, “Support vector machine-based classification of Alzheimer’s disease from whole-brain anatomical MRI,” </w:t>
      </w:r>
      <w:r w:rsidRPr="00C33F7A">
        <w:rPr>
          <w:rFonts w:cstheme="majorBidi"/>
          <w:iCs/>
          <w:sz w:val="20"/>
          <w:szCs w:val="20"/>
        </w:rPr>
        <w:t>Neuroradiology</w:t>
      </w:r>
      <w:r w:rsidRPr="00C33F7A">
        <w:rPr>
          <w:rFonts w:cstheme="majorBidi"/>
          <w:sz w:val="20"/>
          <w:szCs w:val="20"/>
        </w:rPr>
        <w:t>, vol. 51, no. 2, pp. 73–83, 2009.</w:t>
      </w:r>
    </w:p>
    <w:p w14:paraId="1B6B8F09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Y. Pan, W. Huang, Z. Lin, W. Zhu, J. Zhou, J. Wong, and Z. Ding, “Brain Tumor Grading Based on Neural Network s and C </w:t>
      </w:r>
      <w:proofErr w:type="spellStart"/>
      <w:r w:rsidRPr="00C33F7A">
        <w:rPr>
          <w:rFonts w:cstheme="majorBidi"/>
          <w:sz w:val="20"/>
          <w:szCs w:val="20"/>
        </w:rPr>
        <w:t>onvolutional</w:t>
      </w:r>
      <w:proofErr w:type="spellEnd"/>
      <w:r w:rsidRPr="00C33F7A">
        <w:rPr>
          <w:rFonts w:cstheme="majorBidi"/>
          <w:sz w:val="20"/>
          <w:szCs w:val="20"/>
        </w:rPr>
        <w:t xml:space="preserve"> Neural Network s,” in </w:t>
      </w:r>
      <w:r w:rsidRPr="00C33F7A">
        <w:rPr>
          <w:rFonts w:cstheme="majorBidi"/>
          <w:iCs/>
          <w:sz w:val="20"/>
          <w:szCs w:val="20"/>
        </w:rPr>
        <w:t>Engineering in Medicine and Biology Society (EMBC), 2015 37th Annual International Conference of the IEEE</w:t>
      </w:r>
      <w:r w:rsidRPr="00C33F7A">
        <w:rPr>
          <w:rFonts w:cstheme="majorBidi"/>
          <w:sz w:val="20"/>
          <w:szCs w:val="20"/>
        </w:rPr>
        <w:t>, 2015, pp. 699–702.</w:t>
      </w:r>
    </w:p>
    <w:p w14:paraId="085B1F5E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S. M. </w:t>
      </w:r>
      <w:proofErr w:type="spellStart"/>
      <w:r w:rsidRPr="00C33F7A">
        <w:rPr>
          <w:rFonts w:cstheme="majorBidi"/>
          <w:sz w:val="20"/>
          <w:szCs w:val="20"/>
        </w:rPr>
        <w:t>Plis</w:t>
      </w:r>
      <w:proofErr w:type="spellEnd"/>
      <w:r w:rsidRPr="00C33F7A">
        <w:rPr>
          <w:rFonts w:cstheme="majorBidi"/>
          <w:sz w:val="20"/>
          <w:szCs w:val="20"/>
        </w:rPr>
        <w:t xml:space="preserve">, D. R. </w:t>
      </w:r>
      <w:proofErr w:type="spellStart"/>
      <w:r w:rsidRPr="00C33F7A">
        <w:rPr>
          <w:rFonts w:cstheme="majorBidi"/>
          <w:sz w:val="20"/>
          <w:szCs w:val="20"/>
        </w:rPr>
        <w:t>Hjelm</w:t>
      </w:r>
      <w:proofErr w:type="spellEnd"/>
      <w:r w:rsidRPr="00C33F7A">
        <w:rPr>
          <w:rFonts w:cstheme="majorBidi"/>
          <w:sz w:val="20"/>
          <w:szCs w:val="20"/>
        </w:rPr>
        <w:t xml:space="preserve">, R. </w:t>
      </w:r>
      <w:proofErr w:type="spellStart"/>
      <w:r w:rsidRPr="00C33F7A">
        <w:rPr>
          <w:rFonts w:cstheme="majorBidi"/>
          <w:sz w:val="20"/>
          <w:szCs w:val="20"/>
        </w:rPr>
        <w:t>Slakhutdinov</w:t>
      </w:r>
      <w:proofErr w:type="spellEnd"/>
      <w:r w:rsidRPr="00C33F7A">
        <w:rPr>
          <w:rFonts w:cstheme="majorBidi"/>
          <w:sz w:val="20"/>
          <w:szCs w:val="20"/>
        </w:rPr>
        <w:t xml:space="preserve">, E. A. Allen, H. J. </w:t>
      </w:r>
      <w:proofErr w:type="spellStart"/>
      <w:r w:rsidRPr="00C33F7A">
        <w:rPr>
          <w:rFonts w:cstheme="majorBidi"/>
          <w:sz w:val="20"/>
          <w:szCs w:val="20"/>
        </w:rPr>
        <w:t>Bockholt</w:t>
      </w:r>
      <w:proofErr w:type="spellEnd"/>
      <w:r w:rsidRPr="00C33F7A">
        <w:rPr>
          <w:rFonts w:cstheme="majorBidi"/>
          <w:sz w:val="20"/>
          <w:szCs w:val="20"/>
        </w:rPr>
        <w:t xml:space="preserve">, J. D. Long, H. Johnson, J. Paulsen, J. Turner, and V. D. Calhoun, “Deep learning for neuroimaging: A validation study,” </w:t>
      </w:r>
      <w:r w:rsidRPr="00C33F7A">
        <w:rPr>
          <w:rFonts w:cstheme="majorBidi"/>
          <w:iCs/>
          <w:sz w:val="20"/>
          <w:szCs w:val="20"/>
        </w:rPr>
        <w:t xml:space="preserve">Front. </w:t>
      </w:r>
      <w:proofErr w:type="spellStart"/>
      <w:r w:rsidRPr="00C33F7A">
        <w:rPr>
          <w:rFonts w:cstheme="majorBidi"/>
          <w:iCs/>
          <w:sz w:val="20"/>
          <w:szCs w:val="20"/>
        </w:rPr>
        <w:t>Neurosci</w:t>
      </w:r>
      <w:proofErr w:type="spellEnd"/>
      <w:r w:rsidRPr="00C33F7A">
        <w:rPr>
          <w:rFonts w:cstheme="majorBidi"/>
          <w:iCs/>
          <w:sz w:val="20"/>
          <w:szCs w:val="20"/>
        </w:rPr>
        <w:t>.</w:t>
      </w:r>
      <w:r w:rsidRPr="00C33F7A">
        <w:rPr>
          <w:rFonts w:cstheme="majorBidi"/>
          <w:sz w:val="20"/>
          <w:szCs w:val="20"/>
        </w:rPr>
        <w:t>, vol. 8, no. 8 JUL, pp. 1–11, 2014.</w:t>
      </w:r>
    </w:p>
    <w:p w14:paraId="2ACF1D7C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V. P. G. P. </w:t>
      </w:r>
      <w:proofErr w:type="spellStart"/>
      <w:r w:rsidRPr="00C33F7A">
        <w:rPr>
          <w:rFonts w:cstheme="majorBidi"/>
          <w:sz w:val="20"/>
          <w:szCs w:val="20"/>
        </w:rPr>
        <w:t>Rathi</w:t>
      </w:r>
      <w:proofErr w:type="spellEnd"/>
      <w:r w:rsidRPr="00C33F7A">
        <w:rPr>
          <w:rFonts w:cstheme="majorBidi"/>
          <w:sz w:val="20"/>
          <w:szCs w:val="20"/>
        </w:rPr>
        <w:t xml:space="preserve"> and S. </w:t>
      </w:r>
      <w:proofErr w:type="spellStart"/>
      <w:r w:rsidRPr="00C33F7A">
        <w:rPr>
          <w:rFonts w:cstheme="majorBidi"/>
          <w:sz w:val="20"/>
          <w:szCs w:val="20"/>
        </w:rPr>
        <w:t>Palani</w:t>
      </w:r>
      <w:proofErr w:type="spellEnd"/>
      <w:r w:rsidRPr="00C33F7A">
        <w:rPr>
          <w:rFonts w:cstheme="majorBidi"/>
          <w:sz w:val="20"/>
          <w:szCs w:val="20"/>
        </w:rPr>
        <w:t xml:space="preserve">, “Brain Tumor Detection and Classification Using Deep Learning Classifier on MRI Images,” </w:t>
      </w:r>
      <w:r w:rsidRPr="00C33F7A">
        <w:rPr>
          <w:rFonts w:cstheme="majorBidi"/>
          <w:iCs/>
          <w:sz w:val="20"/>
          <w:szCs w:val="20"/>
        </w:rPr>
        <w:t>Res. J. Appl. Sci. Eng. Technol.</w:t>
      </w:r>
      <w:r w:rsidRPr="00C33F7A">
        <w:rPr>
          <w:rFonts w:cstheme="majorBidi"/>
          <w:sz w:val="20"/>
          <w:szCs w:val="20"/>
        </w:rPr>
        <w:t>, vol. 10, no. 2, pp. 177–187, 2015.</w:t>
      </w:r>
    </w:p>
    <w:p w14:paraId="66AAEAB2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ind w:left="567" w:hanging="567"/>
        <w:rPr>
          <w:rFonts w:cstheme="majorBidi"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J. </w:t>
      </w:r>
      <w:proofErr w:type="spellStart"/>
      <w:r w:rsidRPr="00C33F7A">
        <w:rPr>
          <w:rFonts w:cstheme="majorBidi"/>
          <w:sz w:val="20"/>
          <w:szCs w:val="20"/>
        </w:rPr>
        <w:t>Sachdeva</w:t>
      </w:r>
      <w:proofErr w:type="spellEnd"/>
      <w:r w:rsidRPr="00C33F7A">
        <w:rPr>
          <w:rFonts w:cstheme="majorBidi"/>
          <w:sz w:val="20"/>
          <w:szCs w:val="20"/>
        </w:rPr>
        <w:t xml:space="preserve">, V. Kumar, I. Gupta, N. </w:t>
      </w:r>
      <w:proofErr w:type="spellStart"/>
      <w:r w:rsidRPr="00C33F7A">
        <w:rPr>
          <w:rFonts w:cstheme="majorBidi"/>
          <w:sz w:val="20"/>
          <w:szCs w:val="20"/>
        </w:rPr>
        <w:t>Khandelwal</w:t>
      </w:r>
      <w:proofErr w:type="spellEnd"/>
      <w:r w:rsidRPr="00C33F7A">
        <w:rPr>
          <w:rFonts w:cstheme="majorBidi"/>
          <w:sz w:val="20"/>
          <w:szCs w:val="20"/>
        </w:rPr>
        <w:t xml:space="preserve">, and C. K. Ahuja, “Segmentation, feature extraction, and multiclass brain tumor classification,” </w:t>
      </w:r>
      <w:r w:rsidRPr="00C33F7A">
        <w:rPr>
          <w:rFonts w:cstheme="majorBidi"/>
          <w:iCs/>
          <w:sz w:val="20"/>
          <w:szCs w:val="20"/>
        </w:rPr>
        <w:t>J. Digit. Imaging</w:t>
      </w:r>
      <w:r w:rsidRPr="00C33F7A">
        <w:rPr>
          <w:rFonts w:cstheme="majorBidi"/>
          <w:sz w:val="20"/>
          <w:szCs w:val="20"/>
        </w:rPr>
        <w:t>, vol. 26, no. 6, pp. 1141–1150, 2013.</w:t>
      </w:r>
    </w:p>
    <w:p w14:paraId="45FAA7E6" w14:textId="77777777" w:rsidR="001458F1" w:rsidRPr="00C33F7A" w:rsidRDefault="001458F1" w:rsidP="001458F1">
      <w:pPr>
        <w:pStyle w:val="ListParagraph"/>
        <w:numPr>
          <w:ilvl w:val="1"/>
          <w:numId w:val="2"/>
        </w:numPr>
        <w:spacing w:line="276" w:lineRule="auto"/>
        <w:ind w:left="567" w:hanging="567"/>
        <w:rPr>
          <w:rFonts w:cstheme="majorBidi"/>
          <w:iCs/>
          <w:sz w:val="20"/>
          <w:szCs w:val="20"/>
        </w:rPr>
      </w:pPr>
      <w:r w:rsidRPr="00C33F7A">
        <w:rPr>
          <w:rFonts w:cstheme="majorBidi"/>
          <w:sz w:val="20"/>
          <w:szCs w:val="20"/>
        </w:rPr>
        <w:t xml:space="preserve">E. I. </w:t>
      </w:r>
      <w:proofErr w:type="spellStart"/>
      <w:r w:rsidRPr="00C33F7A">
        <w:rPr>
          <w:rFonts w:cstheme="majorBidi"/>
          <w:sz w:val="20"/>
          <w:szCs w:val="20"/>
        </w:rPr>
        <w:t>Zacharaki</w:t>
      </w:r>
      <w:proofErr w:type="spellEnd"/>
      <w:r w:rsidRPr="00C33F7A">
        <w:rPr>
          <w:rFonts w:cstheme="majorBidi"/>
          <w:sz w:val="20"/>
          <w:szCs w:val="20"/>
        </w:rPr>
        <w:t xml:space="preserve">, S. Wang, S. Chawla, D. Soo, R. </w:t>
      </w:r>
      <w:proofErr w:type="spellStart"/>
      <w:r w:rsidRPr="00C33F7A">
        <w:rPr>
          <w:rFonts w:cstheme="majorBidi"/>
          <w:sz w:val="20"/>
          <w:szCs w:val="20"/>
        </w:rPr>
        <w:t>Wolfa</w:t>
      </w:r>
      <w:proofErr w:type="spellEnd"/>
      <w:r w:rsidRPr="00C33F7A">
        <w:rPr>
          <w:rFonts w:cstheme="majorBidi"/>
          <w:sz w:val="20"/>
          <w:szCs w:val="20"/>
        </w:rPr>
        <w:t xml:space="preserve">, E. R. </w:t>
      </w:r>
      <w:proofErr w:type="spellStart"/>
      <w:r w:rsidRPr="00C33F7A">
        <w:rPr>
          <w:rFonts w:cstheme="majorBidi"/>
          <w:sz w:val="20"/>
          <w:szCs w:val="20"/>
        </w:rPr>
        <w:t>Melhema</w:t>
      </w:r>
      <w:proofErr w:type="spellEnd"/>
      <w:r w:rsidRPr="00C33F7A">
        <w:rPr>
          <w:rFonts w:cstheme="majorBidi"/>
          <w:sz w:val="20"/>
          <w:szCs w:val="20"/>
        </w:rPr>
        <w:t xml:space="preserve">, and C. </w:t>
      </w:r>
      <w:proofErr w:type="spellStart"/>
      <w:r w:rsidRPr="00C33F7A">
        <w:rPr>
          <w:rFonts w:cstheme="majorBidi"/>
          <w:sz w:val="20"/>
          <w:szCs w:val="20"/>
        </w:rPr>
        <w:t>Davatzikosa</w:t>
      </w:r>
      <w:proofErr w:type="spellEnd"/>
      <w:r w:rsidRPr="00C33F7A">
        <w:rPr>
          <w:rFonts w:cstheme="majorBidi"/>
          <w:sz w:val="20"/>
          <w:szCs w:val="20"/>
        </w:rPr>
        <w:t xml:space="preserve">, “Classification of brain tumor type and grade using MRI texture and shape in a machine learning scheme,” </w:t>
      </w:r>
      <w:proofErr w:type="spellStart"/>
      <w:r w:rsidRPr="00C33F7A">
        <w:rPr>
          <w:rFonts w:cstheme="majorBidi"/>
          <w:iCs/>
          <w:sz w:val="20"/>
          <w:szCs w:val="20"/>
        </w:rPr>
        <w:t>Magn</w:t>
      </w:r>
      <w:proofErr w:type="spellEnd"/>
      <w:r w:rsidRPr="00C33F7A">
        <w:rPr>
          <w:rFonts w:cstheme="majorBidi"/>
          <w:iCs/>
          <w:sz w:val="20"/>
          <w:szCs w:val="20"/>
        </w:rPr>
        <w:t xml:space="preserve">. </w:t>
      </w:r>
      <w:proofErr w:type="spellStart"/>
      <w:r w:rsidRPr="00C33F7A">
        <w:rPr>
          <w:rFonts w:cstheme="majorBidi"/>
          <w:iCs/>
          <w:sz w:val="20"/>
          <w:szCs w:val="20"/>
        </w:rPr>
        <w:t>Reson</w:t>
      </w:r>
      <w:proofErr w:type="spellEnd"/>
      <w:r w:rsidRPr="00C33F7A">
        <w:rPr>
          <w:rFonts w:cstheme="majorBidi"/>
          <w:iCs/>
          <w:sz w:val="20"/>
          <w:szCs w:val="20"/>
        </w:rPr>
        <w:t>. Med.</w:t>
      </w:r>
      <w:r w:rsidRPr="00C33F7A">
        <w:rPr>
          <w:rFonts w:cstheme="majorBidi"/>
          <w:sz w:val="20"/>
          <w:szCs w:val="20"/>
        </w:rPr>
        <w:t>, vol. 62, pp. 1609–1618, 2009.</w:t>
      </w:r>
    </w:p>
    <w:p w14:paraId="3C07F859" w14:textId="77777777" w:rsidR="002A37A0" w:rsidRDefault="002A37A0" w:rsidP="001458F1">
      <w:pPr>
        <w:ind w:left="567" w:hanging="567"/>
      </w:pPr>
    </w:p>
    <w:sectPr w:rsidR="002A37A0" w:rsidSect="00B01F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204AF3"/>
    <w:multiLevelType w:val="multilevel"/>
    <w:tmpl w:val="0D1C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546AC"/>
    <w:multiLevelType w:val="hybridMultilevel"/>
    <w:tmpl w:val="8B163F36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D92FF12">
      <w:start w:val="1"/>
      <w:numFmt w:val="decimal"/>
      <w:lvlText w:val="[%2]"/>
      <w:lvlJc w:val="left"/>
      <w:pPr>
        <w:ind w:left="36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A4C45BB"/>
    <w:multiLevelType w:val="multilevel"/>
    <w:tmpl w:val="3FBED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."/>
      <w:lvlJc w:val="left"/>
      <w:pPr>
        <w:ind w:left="1004" w:hanging="720"/>
      </w:pPr>
      <w:rPr>
        <w:rFonts w:ascii="Arial" w:hAnsi="Arial" w:hint="default"/>
        <w:b/>
        <w:color w:val="auto"/>
        <w:sz w:val="22"/>
      </w:rPr>
    </w:lvl>
    <w:lvl w:ilvl="2">
      <w:start w:val="1"/>
      <w:numFmt w:val="upperRoman"/>
      <w:lvlText w:val="%3."/>
      <w:lvlJc w:val="right"/>
      <w:pPr>
        <w:ind w:left="900" w:hanging="18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hassan Hamarneh">
    <w15:presenceInfo w15:providerId="None" w15:userId="Ghassan Hamarneh"/>
  </w15:person>
  <w15:person w15:author="Ghassan Hamarneh [2]">
    <w15:presenceInfo w15:providerId="Windows Live" w15:userId="ba5f38b9965a63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F1"/>
    <w:rsid w:val="00057E19"/>
    <w:rsid w:val="000D463E"/>
    <w:rsid w:val="00102305"/>
    <w:rsid w:val="001339F9"/>
    <w:rsid w:val="00143C5B"/>
    <w:rsid w:val="001458F1"/>
    <w:rsid w:val="00201100"/>
    <w:rsid w:val="00205FB2"/>
    <w:rsid w:val="00244138"/>
    <w:rsid w:val="002A37A0"/>
    <w:rsid w:val="002E2BC4"/>
    <w:rsid w:val="002F213A"/>
    <w:rsid w:val="00311AF5"/>
    <w:rsid w:val="00342BFC"/>
    <w:rsid w:val="003B6590"/>
    <w:rsid w:val="0044411F"/>
    <w:rsid w:val="0047117A"/>
    <w:rsid w:val="00477BD1"/>
    <w:rsid w:val="004C1FE3"/>
    <w:rsid w:val="004C30E8"/>
    <w:rsid w:val="005C2AC8"/>
    <w:rsid w:val="006231F1"/>
    <w:rsid w:val="00685824"/>
    <w:rsid w:val="006C60C1"/>
    <w:rsid w:val="009A5958"/>
    <w:rsid w:val="009C6CF0"/>
    <w:rsid w:val="00A97E91"/>
    <w:rsid w:val="00AE59A5"/>
    <w:rsid w:val="00AF59DC"/>
    <w:rsid w:val="00B01F94"/>
    <w:rsid w:val="00B13045"/>
    <w:rsid w:val="00B40195"/>
    <w:rsid w:val="00B67D24"/>
    <w:rsid w:val="00C83B77"/>
    <w:rsid w:val="00D973F9"/>
    <w:rsid w:val="00DF30A2"/>
    <w:rsid w:val="00E344D9"/>
    <w:rsid w:val="00E72319"/>
    <w:rsid w:val="00ED6A1D"/>
    <w:rsid w:val="00F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0F3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19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F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F30A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0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A2"/>
    <w:rPr>
      <w:rFonts w:ascii="Lucida Grande" w:eastAsia="Times New Roman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7D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63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65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2404</Words>
  <Characters>13704</Characters>
  <Application>Microsoft Macintosh Word</Application>
  <DocSecurity>0</DocSecurity>
  <Lines>114</Lines>
  <Paragraphs>32</Paragraphs>
  <ScaleCrop>false</ScaleCrop>
  <Company>Simon Fraser University</Company>
  <LinksUpToDate>false</LinksUpToDate>
  <CharactersWithSpaces>16076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Hamarneh</dc:creator>
  <cp:keywords/>
  <dc:description/>
  <cp:lastModifiedBy>Ghassan Hamarneh</cp:lastModifiedBy>
  <cp:revision>40</cp:revision>
  <dcterms:created xsi:type="dcterms:W3CDTF">2016-04-01T22:17:00Z</dcterms:created>
  <dcterms:modified xsi:type="dcterms:W3CDTF">2018-01-20T20:58:00Z</dcterms:modified>
</cp:coreProperties>
</file>